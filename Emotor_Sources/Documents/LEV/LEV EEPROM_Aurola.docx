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180" w:rsidRDefault="0092071D" w:rsidP="001535F0">
      <w:pPr>
        <w:ind w:left="540" w:hangingChars="225" w:hanging="540"/>
        <w:jc w:val="center"/>
        <w:rPr>
          <w:rFonts w:ascii="Comic Sans MS" w:hAnsi="Comic Sans MS" w:hint="eastAsia"/>
          <w:color w:val="000000"/>
        </w:rPr>
      </w:pPr>
      <w:r>
        <w:rPr>
          <w:rFonts w:ascii="Comic Sans MS" w:hAnsi="Comic Sans MS"/>
          <w:noProof/>
          <w:color w:val="000000"/>
        </w:rPr>
        <w:drawing>
          <wp:inline distT="0" distB="0" distL="0" distR="0">
            <wp:extent cx="5284470" cy="937895"/>
            <wp:effectExtent l="1905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84470" cy="937895"/>
                    </a:xfrm>
                    <a:prstGeom prst="rect">
                      <a:avLst/>
                    </a:prstGeom>
                    <a:noFill/>
                    <a:ln w="9525">
                      <a:noFill/>
                      <a:miter lim="800000"/>
                      <a:headEnd/>
                      <a:tailEnd/>
                    </a:ln>
                  </pic:spPr>
                </pic:pic>
              </a:graphicData>
            </a:graphic>
          </wp:inline>
        </w:drawing>
      </w:r>
    </w:p>
    <w:p w:rsidR="00030E90" w:rsidRPr="00555319" w:rsidRDefault="00030E90" w:rsidP="001535F0">
      <w:pPr>
        <w:ind w:left="540" w:hangingChars="225" w:hanging="540"/>
        <w:jc w:val="center"/>
        <w:rPr>
          <w:rFonts w:ascii="Comic Sans MS" w:hAnsi="Comic Sans MS" w:hint="eastAsia"/>
          <w:color w:val="000000"/>
        </w:rPr>
      </w:pPr>
      <w:r w:rsidRPr="00555319">
        <w:rPr>
          <w:rFonts w:ascii="Comic Sans MS" w:hAnsi="Comic Sans MS" w:hint="eastAsia"/>
          <w:color w:val="000000"/>
        </w:rPr>
        <w:t xml:space="preserve"> </w:t>
      </w:r>
    </w:p>
    <w:p w:rsidR="00030E90" w:rsidRPr="00DC0A02" w:rsidRDefault="001535F0" w:rsidP="00C71DDD">
      <w:pPr>
        <w:jc w:val="center"/>
        <w:outlineLvl w:val="0"/>
        <w:rPr>
          <w:rFonts w:ascii="Arial" w:hAnsi="Arial" w:cs="Arial" w:hint="eastAsia"/>
          <w:b/>
          <w:color w:val="000000"/>
          <w:sz w:val="42"/>
          <w:szCs w:val="42"/>
          <w:u w:val="single"/>
        </w:rPr>
      </w:pPr>
      <w:r w:rsidRPr="00DC0A02">
        <w:rPr>
          <w:rFonts w:ascii="Arial" w:hAnsi="Arial" w:cs="Arial"/>
          <w:b/>
          <w:color w:val="000000"/>
          <w:sz w:val="42"/>
          <w:szCs w:val="42"/>
          <w:u w:val="single"/>
        </w:rPr>
        <w:t>Dynapack Internation</w:t>
      </w:r>
      <w:r w:rsidR="00DC0A02" w:rsidRPr="00DC0A02">
        <w:rPr>
          <w:rFonts w:ascii="Arial" w:hAnsi="Arial" w:cs="Arial" w:hint="eastAsia"/>
          <w:b/>
          <w:color w:val="000000"/>
          <w:sz w:val="42"/>
          <w:szCs w:val="42"/>
          <w:u w:val="single"/>
        </w:rPr>
        <w:t>al</w:t>
      </w:r>
      <w:r w:rsidRPr="00DC0A02">
        <w:rPr>
          <w:rFonts w:ascii="Arial" w:hAnsi="Arial" w:cs="Arial"/>
          <w:b/>
          <w:color w:val="000000"/>
          <w:sz w:val="42"/>
          <w:szCs w:val="42"/>
          <w:u w:val="single"/>
        </w:rPr>
        <w:t xml:space="preserve"> Technology Corporation</w:t>
      </w:r>
    </w:p>
    <w:p w:rsidR="002C2EC2" w:rsidRPr="00E47562" w:rsidRDefault="002C2EC2" w:rsidP="007B6180">
      <w:pPr>
        <w:rPr>
          <w:rFonts w:ascii="Arial" w:hAnsi="Arial" w:cs="Arial" w:hint="eastAsia"/>
          <w:b/>
          <w:color w:val="000000"/>
          <w:sz w:val="44"/>
          <w:szCs w:val="44"/>
          <w:u w:val="single"/>
        </w:rPr>
      </w:pPr>
    </w:p>
    <w:p w:rsidR="00030E90" w:rsidRPr="005A39AC" w:rsidRDefault="00587131" w:rsidP="003C49F1">
      <w:pPr>
        <w:jc w:val="center"/>
        <w:outlineLvl w:val="0"/>
        <w:rPr>
          <w:rFonts w:ascii="Arial" w:hAnsi="Arial" w:cs="Arial"/>
          <w:b/>
          <w:color w:val="000000"/>
          <w:sz w:val="44"/>
          <w:szCs w:val="44"/>
          <w:lang w:val="it-IT"/>
        </w:rPr>
      </w:pPr>
      <w:r>
        <w:rPr>
          <w:rFonts w:ascii="Arial" w:hAnsi="Arial" w:cs="Arial" w:hint="eastAsia"/>
          <w:b/>
          <w:color w:val="000000"/>
          <w:sz w:val="44"/>
          <w:szCs w:val="44"/>
          <w:lang w:val="it-IT"/>
        </w:rPr>
        <w:t>LEV Aurola</w:t>
      </w:r>
      <w:r w:rsidR="001535F0" w:rsidRPr="005A39AC">
        <w:rPr>
          <w:rFonts w:ascii="Arial" w:hAnsi="Arial" w:cs="Arial"/>
          <w:b/>
          <w:color w:val="000000"/>
          <w:sz w:val="44"/>
          <w:szCs w:val="44"/>
          <w:lang w:val="it-IT"/>
        </w:rPr>
        <w:t xml:space="preserve"> EEPROM DATA</w:t>
      </w:r>
    </w:p>
    <w:p w:rsidR="00DC0A02" w:rsidRPr="005A39AC" w:rsidRDefault="00DC0A02" w:rsidP="00DC0A02">
      <w:pPr>
        <w:ind w:right="480"/>
        <w:rPr>
          <w:rFonts w:ascii="Comic Sans MS" w:hAnsi="Comic Sans MS" w:hint="eastAsia"/>
          <w:b/>
          <w:bCs/>
          <w:color w:val="000000"/>
          <w:lang w:val="it-IT"/>
        </w:rPr>
      </w:pPr>
    </w:p>
    <w:p w:rsidR="00650312" w:rsidRPr="005A39AC" w:rsidRDefault="00650312" w:rsidP="00DC0A02">
      <w:pPr>
        <w:ind w:right="480"/>
        <w:rPr>
          <w:rFonts w:ascii="Comic Sans MS" w:hAnsi="Comic Sans MS" w:hint="eastAsia"/>
          <w:b/>
          <w:bCs/>
          <w:color w:val="000000"/>
          <w:lang w:val="it-IT"/>
        </w:rPr>
      </w:pPr>
    </w:p>
    <w:p w:rsidR="00650312" w:rsidRPr="005A39AC" w:rsidRDefault="00650312" w:rsidP="00DC0A02">
      <w:pPr>
        <w:ind w:right="480"/>
        <w:rPr>
          <w:rFonts w:ascii="Comic Sans MS" w:hAnsi="Comic Sans MS" w:hint="eastAsia"/>
          <w:b/>
          <w:bCs/>
          <w:color w:val="000000"/>
          <w:lang w:val="it-IT"/>
        </w:rPr>
      </w:pPr>
    </w:p>
    <w:p w:rsidR="00650312" w:rsidRPr="005A39AC" w:rsidRDefault="00650312" w:rsidP="00DC0A02">
      <w:pPr>
        <w:ind w:right="480"/>
        <w:rPr>
          <w:rFonts w:ascii="Comic Sans MS" w:hAnsi="Comic Sans MS" w:hint="eastAsia"/>
          <w:b/>
          <w:bCs/>
          <w:color w:val="000000"/>
          <w:lang w:val="it-IT"/>
        </w:rPr>
      </w:pPr>
    </w:p>
    <w:p w:rsidR="00650312" w:rsidRPr="005A39AC" w:rsidRDefault="00650312" w:rsidP="00DC0A02">
      <w:pPr>
        <w:ind w:right="480"/>
        <w:rPr>
          <w:rFonts w:ascii="Comic Sans MS" w:hAnsi="Comic Sans MS" w:hint="eastAsia"/>
          <w:b/>
          <w:bCs/>
          <w:color w:val="000000"/>
          <w:lang w:val="it-IT"/>
        </w:rPr>
      </w:pPr>
    </w:p>
    <w:tbl>
      <w:tblPr>
        <w:tblpPr w:leftFromText="180" w:rightFromText="180" w:vertAnchor="text" w:horzAnchor="margin" w:tblpXSpec="center" w:tblpY="179"/>
        <w:tblW w:w="9388" w:type="dxa"/>
        <w:tblCellMar>
          <w:left w:w="28" w:type="dxa"/>
          <w:right w:w="28" w:type="dxa"/>
        </w:tblCellMar>
        <w:tblLook w:val="0000"/>
      </w:tblPr>
      <w:tblGrid>
        <w:gridCol w:w="2852"/>
        <w:gridCol w:w="190"/>
        <w:gridCol w:w="6346"/>
      </w:tblGrid>
      <w:tr w:rsidR="00FD12D3" w:rsidRPr="002909F3">
        <w:trPr>
          <w:trHeight w:val="600"/>
        </w:trPr>
        <w:tc>
          <w:tcPr>
            <w:tcW w:w="2852" w:type="dxa"/>
            <w:tcBorders>
              <w:top w:val="nil"/>
              <w:left w:val="nil"/>
              <w:bottom w:val="nil"/>
              <w:right w:val="nil"/>
            </w:tcBorders>
            <w:shd w:val="clear" w:color="auto" w:fill="auto"/>
            <w:noWrap/>
            <w:vAlign w:val="center"/>
          </w:tcPr>
          <w:p w:rsidR="00FD12D3" w:rsidRPr="002909F3" w:rsidRDefault="00FD12D3" w:rsidP="00FD12D3">
            <w:pPr>
              <w:widowControl/>
              <w:rPr>
                <w:rFonts w:ascii="Arial" w:hAnsi="Arial" w:cs="Arial" w:hint="eastAsia"/>
                <w:b/>
                <w:bCs/>
                <w:kern w:val="0"/>
                <w:sz w:val="40"/>
                <w:szCs w:val="40"/>
              </w:rPr>
            </w:pPr>
            <w:r>
              <w:rPr>
                <w:rFonts w:ascii="Arial" w:hAnsi="Arial" w:cs="Arial" w:hint="eastAsia"/>
                <w:b/>
                <w:bCs/>
                <w:kern w:val="0"/>
                <w:sz w:val="40"/>
                <w:szCs w:val="40"/>
              </w:rPr>
              <w:t>Customer</w:t>
            </w:r>
          </w:p>
        </w:tc>
        <w:tc>
          <w:tcPr>
            <w:tcW w:w="190" w:type="dxa"/>
            <w:vAlign w:val="center"/>
          </w:tcPr>
          <w:p w:rsidR="00FD12D3" w:rsidRPr="00815AD0" w:rsidRDefault="00FD12D3" w:rsidP="00FD12D3">
            <w:pPr>
              <w:widowControl/>
              <w:rPr>
                <w:rFonts w:ascii="Arial" w:hAnsi="Arial" w:cs="Arial" w:hint="eastAsia"/>
                <w:b/>
                <w:bCs/>
                <w:color w:val="000000"/>
                <w:kern w:val="0"/>
                <w:sz w:val="40"/>
                <w:szCs w:val="40"/>
              </w:rPr>
            </w:pPr>
            <w:r w:rsidRPr="00815AD0">
              <w:rPr>
                <w:rFonts w:ascii="Arial" w:hAnsi="Arial" w:cs="Arial" w:hint="eastAsia"/>
                <w:b/>
                <w:bCs/>
                <w:color w:val="000000"/>
                <w:kern w:val="0"/>
                <w:sz w:val="40"/>
                <w:szCs w:val="40"/>
              </w:rPr>
              <w:t>:</w:t>
            </w:r>
          </w:p>
        </w:tc>
        <w:tc>
          <w:tcPr>
            <w:tcW w:w="6346" w:type="dxa"/>
            <w:vAlign w:val="center"/>
          </w:tcPr>
          <w:p w:rsidR="00FD12D3" w:rsidRPr="002909F3" w:rsidRDefault="00823DFA" w:rsidP="00FD12D3">
            <w:pPr>
              <w:widowControl/>
              <w:rPr>
                <w:rFonts w:ascii="Arial" w:hAnsi="Arial" w:cs="Arial" w:hint="eastAsia"/>
                <w:b/>
                <w:bCs/>
                <w:color w:val="000080"/>
                <w:kern w:val="0"/>
                <w:sz w:val="40"/>
                <w:szCs w:val="40"/>
              </w:rPr>
            </w:pPr>
            <w:proofErr w:type="spellStart"/>
            <w:r>
              <w:rPr>
                <w:rFonts w:ascii="Arial" w:hAnsi="Arial" w:cs="Arial" w:hint="eastAsia"/>
                <w:b/>
                <w:bCs/>
                <w:color w:val="000080"/>
                <w:kern w:val="0"/>
                <w:sz w:val="40"/>
                <w:szCs w:val="40"/>
              </w:rPr>
              <w:t>Ananda</w:t>
            </w:r>
            <w:proofErr w:type="spellEnd"/>
          </w:p>
        </w:tc>
      </w:tr>
      <w:tr w:rsidR="00FD12D3" w:rsidRPr="002909F3">
        <w:trPr>
          <w:trHeight w:val="600"/>
        </w:trPr>
        <w:tc>
          <w:tcPr>
            <w:tcW w:w="2852" w:type="dxa"/>
            <w:tcBorders>
              <w:top w:val="nil"/>
              <w:left w:val="nil"/>
              <w:right w:val="nil"/>
            </w:tcBorders>
            <w:shd w:val="clear" w:color="auto" w:fill="auto"/>
            <w:noWrap/>
            <w:vAlign w:val="center"/>
          </w:tcPr>
          <w:p w:rsidR="00FD12D3" w:rsidRPr="002909F3" w:rsidRDefault="00FD12D3" w:rsidP="00FD12D3">
            <w:pPr>
              <w:widowControl/>
              <w:rPr>
                <w:rFonts w:ascii="Arial" w:hAnsi="Arial" w:cs="Arial" w:hint="eastAsia"/>
                <w:b/>
                <w:bCs/>
                <w:kern w:val="0"/>
                <w:sz w:val="40"/>
                <w:szCs w:val="40"/>
              </w:rPr>
            </w:pPr>
            <w:r w:rsidRPr="002909F3">
              <w:rPr>
                <w:rFonts w:ascii="Arial" w:hAnsi="Arial" w:cs="Arial" w:hint="eastAsia"/>
                <w:b/>
                <w:bCs/>
                <w:kern w:val="0"/>
                <w:sz w:val="40"/>
                <w:szCs w:val="40"/>
              </w:rPr>
              <w:t>Project Name</w:t>
            </w:r>
          </w:p>
        </w:tc>
        <w:tc>
          <w:tcPr>
            <w:tcW w:w="190" w:type="dxa"/>
            <w:vAlign w:val="center"/>
          </w:tcPr>
          <w:p w:rsidR="00FD12D3" w:rsidRPr="00815AD0" w:rsidRDefault="00FD12D3" w:rsidP="00FD12D3">
            <w:pPr>
              <w:widowControl/>
              <w:rPr>
                <w:rFonts w:ascii="Arial" w:hAnsi="Arial" w:cs="Arial" w:hint="eastAsia"/>
                <w:b/>
                <w:bCs/>
                <w:color w:val="000000"/>
                <w:kern w:val="0"/>
                <w:sz w:val="40"/>
                <w:szCs w:val="40"/>
              </w:rPr>
            </w:pPr>
            <w:r w:rsidRPr="00815AD0">
              <w:rPr>
                <w:rFonts w:ascii="Arial" w:hAnsi="Arial" w:cs="Arial" w:hint="eastAsia"/>
                <w:b/>
                <w:bCs/>
                <w:color w:val="000000"/>
                <w:kern w:val="0"/>
                <w:sz w:val="40"/>
                <w:szCs w:val="40"/>
              </w:rPr>
              <w:t>:</w:t>
            </w:r>
          </w:p>
        </w:tc>
        <w:tc>
          <w:tcPr>
            <w:tcW w:w="6346" w:type="dxa"/>
            <w:vAlign w:val="center"/>
          </w:tcPr>
          <w:p w:rsidR="00FD12D3" w:rsidRPr="002909F3" w:rsidRDefault="00823DFA" w:rsidP="00FD12D3">
            <w:pPr>
              <w:widowControl/>
              <w:rPr>
                <w:rFonts w:ascii="Arial" w:hAnsi="Arial" w:cs="Arial" w:hint="eastAsia"/>
                <w:b/>
                <w:bCs/>
                <w:color w:val="000080"/>
                <w:kern w:val="0"/>
                <w:sz w:val="40"/>
                <w:szCs w:val="40"/>
              </w:rPr>
            </w:pPr>
            <w:r w:rsidRPr="00823DFA">
              <w:rPr>
                <w:rFonts w:ascii="Arial" w:hAnsi="Arial" w:cs="Arial"/>
                <w:b/>
                <w:bCs/>
                <w:color w:val="000080"/>
                <w:kern w:val="0"/>
                <w:sz w:val="40"/>
                <w:szCs w:val="40"/>
              </w:rPr>
              <w:t>Aurola_36100</w:t>
            </w:r>
          </w:p>
        </w:tc>
      </w:tr>
      <w:tr w:rsidR="00FD12D3" w:rsidRPr="002909F3">
        <w:trPr>
          <w:trHeight w:val="600"/>
        </w:trPr>
        <w:tc>
          <w:tcPr>
            <w:tcW w:w="2852" w:type="dxa"/>
            <w:tcBorders>
              <w:top w:val="nil"/>
              <w:left w:val="nil"/>
              <w:right w:val="nil"/>
            </w:tcBorders>
            <w:shd w:val="clear" w:color="auto" w:fill="auto"/>
            <w:noWrap/>
            <w:vAlign w:val="center"/>
          </w:tcPr>
          <w:p w:rsidR="00FD12D3" w:rsidRDefault="00FD12D3" w:rsidP="00FD12D3">
            <w:pPr>
              <w:wordWrap w:val="0"/>
              <w:rPr>
                <w:rFonts w:ascii="Arial" w:hAnsi="Arial" w:cs="Arial"/>
                <w:b/>
                <w:bCs/>
                <w:kern w:val="0"/>
                <w:sz w:val="40"/>
                <w:szCs w:val="40"/>
              </w:rPr>
            </w:pPr>
            <w:r>
              <w:rPr>
                <w:rFonts w:ascii="Arial" w:hAnsi="Arial" w:cs="Arial"/>
                <w:b/>
                <w:bCs/>
                <w:kern w:val="0"/>
                <w:sz w:val="40"/>
                <w:szCs w:val="40"/>
              </w:rPr>
              <w:t>P</w:t>
            </w:r>
            <w:r>
              <w:rPr>
                <w:rFonts w:ascii="Arial" w:hAnsi="Arial" w:cs="Arial" w:hint="eastAsia"/>
                <w:b/>
                <w:bCs/>
                <w:kern w:val="0"/>
                <w:sz w:val="40"/>
                <w:szCs w:val="40"/>
              </w:rPr>
              <w:t>roduct P/N</w:t>
            </w:r>
          </w:p>
        </w:tc>
        <w:tc>
          <w:tcPr>
            <w:tcW w:w="190" w:type="dxa"/>
            <w:vAlign w:val="center"/>
          </w:tcPr>
          <w:p w:rsidR="00FD12D3" w:rsidRDefault="00FD12D3" w:rsidP="00FD12D3">
            <w:pPr>
              <w:rPr>
                <w:rFonts w:ascii="Arial" w:hAnsi="Arial" w:cs="Arial" w:hint="eastAsia"/>
                <w:b/>
                <w:bCs/>
                <w:color w:val="000000"/>
                <w:kern w:val="0"/>
                <w:sz w:val="40"/>
                <w:szCs w:val="40"/>
              </w:rPr>
            </w:pPr>
            <w:r>
              <w:rPr>
                <w:rFonts w:ascii="Arial" w:hAnsi="Arial" w:cs="Arial" w:hint="eastAsia"/>
                <w:b/>
                <w:bCs/>
                <w:color w:val="000000"/>
                <w:kern w:val="0"/>
                <w:sz w:val="40"/>
                <w:szCs w:val="40"/>
              </w:rPr>
              <w:t>:</w:t>
            </w:r>
          </w:p>
        </w:tc>
        <w:tc>
          <w:tcPr>
            <w:tcW w:w="6346" w:type="dxa"/>
            <w:vAlign w:val="center"/>
          </w:tcPr>
          <w:p w:rsidR="00FD12D3" w:rsidRPr="00C33B98" w:rsidRDefault="00FD12D3" w:rsidP="00217479">
            <w:pPr>
              <w:widowControl/>
              <w:rPr>
                <w:rFonts w:ascii="Arial" w:hAnsi="Arial" w:cs="Arial" w:hint="eastAsia"/>
                <w:b/>
                <w:bCs/>
                <w:color w:val="000080"/>
                <w:kern w:val="0"/>
                <w:sz w:val="40"/>
                <w:szCs w:val="40"/>
              </w:rPr>
            </w:pPr>
          </w:p>
        </w:tc>
      </w:tr>
      <w:tr w:rsidR="00FD12D3" w:rsidRPr="002909F3">
        <w:trPr>
          <w:trHeight w:val="600"/>
        </w:trPr>
        <w:tc>
          <w:tcPr>
            <w:tcW w:w="2852" w:type="dxa"/>
            <w:tcBorders>
              <w:left w:val="nil"/>
              <w:right w:val="nil"/>
            </w:tcBorders>
            <w:shd w:val="clear" w:color="auto" w:fill="auto"/>
            <w:noWrap/>
            <w:vAlign w:val="center"/>
          </w:tcPr>
          <w:p w:rsidR="00FD12D3" w:rsidRPr="002909F3" w:rsidRDefault="00FD12D3" w:rsidP="00FD12D3">
            <w:pPr>
              <w:widowControl/>
              <w:wordWrap w:val="0"/>
              <w:rPr>
                <w:rFonts w:ascii="Arial" w:hAnsi="Arial" w:cs="Arial"/>
                <w:b/>
                <w:bCs/>
                <w:kern w:val="0"/>
                <w:sz w:val="40"/>
                <w:szCs w:val="40"/>
              </w:rPr>
            </w:pPr>
            <w:r w:rsidRPr="002909F3">
              <w:rPr>
                <w:rFonts w:ascii="Arial" w:hAnsi="Arial" w:cs="Arial" w:hint="eastAsia"/>
                <w:b/>
                <w:bCs/>
                <w:kern w:val="0"/>
                <w:sz w:val="40"/>
                <w:szCs w:val="40"/>
              </w:rPr>
              <w:t>Assemble</w:t>
            </w:r>
          </w:p>
        </w:tc>
        <w:tc>
          <w:tcPr>
            <w:tcW w:w="190" w:type="dxa"/>
            <w:vAlign w:val="center"/>
          </w:tcPr>
          <w:p w:rsidR="00FD12D3" w:rsidRPr="00815AD0" w:rsidRDefault="00FD12D3" w:rsidP="00FD12D3">
            <w:pPr>
              <w:widowControl/>
              <w:rPr>
                <w:rFonts w:ascii="Arial" w:hAnsi="Arial" w:cs="Arial" w:hint="eastAsia"/>
                <w:b/>
                <w:bCs/>
                <w:color w:val="000000"/>
                <w:kern w:val="0"/>
                <w:sz w:val="40"/>
                <w:szCs w:val="40"/>
              </w:rPr>
            </w:pPr>
            <w:r w:rsidRPr="00815AD0">
              <w:rPr>
                <w:rFonts w:ascii="Arial" w:hAnsi="Arial" w:cs="Arial" w:hint="eastAsia"/>
                <w:b/>
                <w:bCs/>
                <w:color w:val="000000"/>
                <w:kern w:val="0"/>
                <w:sz w:val="40"/>
                <w:szCs w:val="40"/>
              </w:rPr>
              <w:t>:</w:t>
            </w:r>
          </w:p>
        </w:tc>
        <w:tc>
          <w:tcPr>
            <w:tcW w:w="6346" w:type="dxa"/>
            <w:vAlign w:val="center"/>
          </w:tcPr>
          <w:p w:rsidR="00FD12D3" w:rsidRPr="002909F3" w:rsidRDefault="00823DFA" w:rsidP="00FD12D3">
            <w:pPr>
              <w:widowControl/>
              <w:rPr>
                <w:rFonts w:ascii="Arial" w:hAnsi="Arial" w:cs="Arial"/>
                <w:b/>
                <w:bCs/>
                <w:color w:val="000080"/>
                <w:kern w:val="0"/>
                <w:sz w:val="40"/>
                <w:szCs w:val="40"/>
              </w:rPr>
            </w:pPr>
            <w:r>
              <w:rPr>
                <w:rFonts w:ascii="Arial" w:hAnsi="Arial" w:cs="Arial" w:hint="eastAsia"/>
                <w:b/>
                <w:bCs/>
                <w:color w:val="000080"/>
                <w:kern w:val="0"/>
                <w:sz w:val="40"/>
                <w:szCs w:val="40"/>
              </w:rPr>
              <w:t>10S4</w:t>
            </w:r>
            <w:r w:rsidR="00C33B98">
              <w:rPr>
                <w:rFonts w:ascii="Arial" w:hAnsi="Arial" w:cs="Arial" w:hint="eastAsia"/>
                <w:b/>
                <w:bCs/>
                <w:color w:val="000080"/>
                <w:kern w:val="0"/>
                <w:sz w:val="40"/>
                <w:szCs w:val="40"/>
              </w:rPr>
              <w:t>P</w:t>
            </w:r>
          </w:p>
        </w:tc>
      </w:tr>
      <w:tr w:rsidR="00FD12D3" w:rsidRPr="00587C51">
        <w:trPr>
          <w:trHeight w:val="684"/>
        </w:trPr>
        <w:tc>
          <w:tcPr>
            <w:tcW w:w="2852" w:type="dxa"/>
            <w:tcBorders>
              <w:top w:val="nil"/>
              <w:left w:val="nil"/>
              <w:right w:val="nil"/>
            </w:tcBorders>
            <w:shd w:val="clear" w:color="auto" w:fill="auto"/>
            <w:noWrap/>
            <w:vAlign w:val="center"/>
          </w:tcPr>
          <w:p w:rsidR="00FD12D3" w:rsidRPr="002909F3" w:rsidRDefault="00FD12D3" w:rsidP="00FD12D3">
            <w:pPr>
              <w:wordWrap w:val="0"/>
              <w:rPr>
                <w:rFonts w:ascii="Arial" w:hAnsi="Arial" w:cs="Arial" w:hint="eastAsia"/>
                <w:b/>
                <w:bCs/>
                <w:kern w:val="0"/>
                <w:sz w:val="40"/>
                <w:szCs w:val="40"/>
              </w:rPr>
            </w:pPr>
            <w:r w:rsidRPr="002909F3">
              <w:rPr>
                <w:rFonts w:ascii="Arial" w:hAnsi="Arial" w:cs="Arial" w:hint="eastAsia"/>
                <w:b/>
                <w:bCs/>
                <w:kern w:val="0"/>
                <w:sz w:val="40"/>
                <w:szCs w:val="40"/>
              </w:rPr>
              <w:t>Cell Type</w:t>
            </w:r>
          </w:p>
        </w:tc>
        <w:tc>
          <w:tcPr>
            <w:tcW w:w="190" w:type="dxa"/>
            <w:vAlign w:val="center"/>
          </w:tcPr>
          <w:p w:rsidR="00FD12D3" w:rsidRPr="00815AD0" w:rsidRDefault="00FD12D3" w:rsidP="00FD12D3">
            <w:pPr>
              <w:rPr>
                <w:rFonts w:ascii="Arial" w:hAnsi="Arial" w:cs="Arial" w:hint="eastAsia"/>
                <w:b/>
                <w:bCs/>
                <w:color w:val="000000"/>
                <w:kern w:val="0"/>
                <w:sz w:val="40"/>
                <w:szCs w:val="40"/>
              </w:rPr>
            </w:pPr>
            <w:r w:rsidRPr="00815AD0">
              <w:rPr>
                <w:rFonts w:ascii="Arial" w:hAnsi="Arial" w:cs="Arial" w:hint="eastAsia"/>
                <w:b/>
                <w:bCs/>
                <w:color w:val="000000"/>
                <w:kern w:val="0"/>
                <w:sz w:val="40"/>
                <w:szCs w:val="40"/>
              </w:rPr>
              <w:t>:</w:t>
            </w:r>
          </w:p>
        </w:tc>
        <w:tc>
          <w:tcPr>
            <w:tcW w:w="6346" w:type="dxa"/>
            <w:vAlign w:val="center"/>
          </w:tcPr>
          <w:p w:rsidR="00FD12D3" w:rsidRPr="00C33B98" w:rsidRDefault="00C33B98" w:rsidP="00823DFA">
            <w:pPr>
              <w:widowControl/>
              <w:rPr>
                <w:rFonts w:ascii="細明體" w:eastAsia="細明體" w:hAnsi="細明體" w:cs="新細明體" w:hint="eastAsia"/>
                <w:color w:val="000000"/>
                <w:sz w:val="16"/>
                <w:szCs w:val="16"/>
              </w:rPr>
            </w:pPr>
            <w:r w:rsidRPr="00C33B98">
              <w:rPr>
                <w:rFonts w:ascii="Arial" w:hAnsi="Arial" w:cs="Arial" w:hint="eastAsia"/>
                <w:b/>
                <w:bCs/>
                <w:color w:val="000080"/>
                <w:kern w:val="0"/>
                <w:sz w:val="40"/>
                <w:szCs w:val="40"/>
              </w:rPr>
              <w:t>SDI Li-</w:t>
            </w:r>
            <w:proofErr w:type="spellStart"/>
            <w:r w:rsidRPr="00C33B98">
              <w:rPr>
                <w:rFonts w:ascii="Arial" w:hAnsi="Arial" w:cs="Arial" w:hint="eastAsia"/>
                <w:b/>
                <w:bCs/>
                <w:color w:val="000080"/>
                <w:kern w:val="0"/>
                <w:sz w:val="40"/>
                <w:szCs w:val="40"/>
              </w:rPr>
              <w:t>i</w:t>
            </w:r>
            <w:proofErr w:type="spellEnd"/>
            <w:r w:rsidRPr="00C33B98">
              <w:rPr>
                <w:rFonts w:ascii="Arial" w:hAnsi="Arial" w:cs="Arial" w:hint="eastAsia"/>
                <w:b/>
                <w:bCs/>
                <w:color w:val="000080"/>
                <w:kern w:val="0"/>
                <w:sz w:val="40"/>
                <w:szCs w:val="40"/>
              </w:rPr>
              <w:t xml:space="preserve"> ICR18650-2</w:t>
            </w:r>
            <w:r w:rsidR="00823DFA">
              <w:rPr>
                <w:rFonts w:ascii="Arial" w:hAnsi="Arial" w:cs="Arial" w:hint="eastAsia"/>
                <w:b/>
                <w:bCs/>
                <w:color w:val="000080"/>
                <w:kern w:val="0"/>
                <w:sz w:val="40"/>
                <w:szCs w:val="40"/>
              </w:rPr>
              <w:t>6</w:t>
            </w:r>
            <w:r w:rsidRPr="00C33B98">
              <w:rPr>
                <w:rFonts w:ascii="Arial" w:hAnsi="Arial" w:cs="Arial" w:hint="eastAsia"/>
                <w:b/>
                <w:bCs/>
                <w:color w:val="000080"/>
                <w:kern w:val="0"/>
                <w:sz w:val="40"/>
                <w:szCs w:val="40"/>
              </w:rPr>
              <w:t>H</w:t>
            </w:r>
          </w:p>
        </w:tc>
      </w:tr>
      <w:tr w:rsidR="00FD12D3" w:rsidRPr="002909F3">
        <w:trPr>
          <w:trHeight w:val="600"/>
        </w:trPr>
        <w:tc>
          <w:tcPr>
            <w:tcW w:w="2852" w:type="dxa"/>
            <w:tcBorders>
              <w:left w:val="nil"/>
              <w:bottom w:val="nil"/>
              <w:right w:val="nil"/>
            </w:tcBorders>
            <w:shd w:val="clear" w:color="auto" w:fill="auto"/>
            <w:noWrap/>
            <w:vAlign w:val="center"/>
          </w:tcPr>
          <w:p w:rsidR="00FD12D3" w:rsidRPr="002909F3" w:rsidRDefault="00FD12D3" w:rsidP="00FD12D3">
            <w:pPr>
              <w:widowControl/>
              <w:wordWrap w:val="0"/>
              <w:rPr>
                <w:rFonts w:ascii="Arial" w:hAnsi="Arial" w:cs="Arial" w:hint="eastAsia"/>
                <w:b/>
                <w:bCs/>
                <w:kern w:val="0"/>
                <w:sz w:val="40"/>
                <w:szCs w:val="40"/>
              </w:rPr>
            </w:pPr>
            <w:r w:rsidRPr="002909F3">
              <w:rPr>
                <w:rFonts w:ascii="Arial" w:hAnsi="Arial" w:cs="Arial" w:hint="eastAsia"/>
                <w:b/>
                <w:bCs/>
                <w:kern w:val="0"/>
                <w:sz w:val="40"/>
                <w:szCs w:val="40"/>
              </w:rPr>
              <w:t>Version</w:t>
            </w:r>
          </w:p>
        </w:tc>
        <w:tc>
          <w:tcPr>
            <w:tcW w:w="190" w:type="dxa"/>
            <w:vAlign w:val="center"/>
          </w:tcPr>
          <w:p w:rsidR="00FD12D3" w:rsidRPr="00815AD0" w:rsidRDefault="00FD12D3" w:rsidP="00FD12D3">
            <w:pPr>
              <w:widowControl/>
              <w:rPr>
                <w:rFonts w:ascii="Arial" w:hAnsi="Arial" w:cs="Arial" w:hint="eastAsia"/>
                <w:b/>
                <w:bCs/>
                <w:color w:val="000000"/>
                <w:kern w:val="0"/>
                <w:sz w:val="40"/>
                <w:szCs w:val="40"/>
              </w:rPr>
            </w:pPr>
            <w:r w:rsidRPr="00815AD0">
              <w:rPr>
                <w:rFonts w:ascii="Arial" w:hAnsi="Arial" w:cs="Arial" w:hint="eastAsia"/>
                <w:b/>
                <w:bCs/>
                <w:color w:val="000000"/>
                <w:kern w:val="0"/>
                <w:sz w:val="40"/>
                <w:szCs w:val="40"/>
              </w:rPr>
              <w:t>:</w:t>
            </w:r>
          </w:p>
        </w:tc>
        <w:tc>
          <w:tcPr>
            <w:tcW w:w="6346" w:type="dxa"/>
            <w:vAlign w:val="center"/>
          </w:tcPr>
          <w:p w:rsidR="00FD12D3" w:rsidRPr="002909F3" w:rsidRDefault="001376DB" w:rsidP="002242D3">
            <w:pPr>
              <w:widowControl/>
              <w:rPr>
                <w:rFonts w:ascii="Arial" w:hAnsi="Arial" w:cs="Arial" w:hint="eastAsia"/>
                <w:b/>
                <w:bCs/>
                <w:color w:val="000080"/>
                <w:kern w:val="0"/>
                <w:sz w:val="40"/>
                <w:szCs w:val="40"/>
              </w:rPr>
            </w:pPr>
            <w:del w:id="0" w:author="Emmet.Kuo" w:date="2012-05-04T16:38:00Z">
              <w:r w:rsidDel="000851B1">
                <w:rPr>
                  <w:rFonts w:ascii="Arial" w:hAnsi="Arial" w:cs="Arial" w:hint="eastAsia"/>
                  <w:b/>
                  <w:bCs/>
                  <w:color w:val="000080"/>
                  <w:kern w:val="0"/>
                  <w:sz w:val="40"/>
                  <w:szCs w:val="40"/>
                </w:rPr>
                <w:delText>2</w:delText>
              </w:r>
            </w:del>
            <w:r w:rsidR="00823DFA">
              <w:rPr>
                <w:rFonts w:ascii="Arial" w:hAnsi="Arial" w:cs="Arial" w:hint="eastAsia"/>
                <w:b/>
                <w:bCs/>
                <w:color w:val="000080"/>
                <w:kern w:val="0"/>
                <w:sz w:val="40"/>
                <w:szCs w:val="40"/>
              </w:rPr>
              <w:t>13</w:t>
            </w:r>
            <w:r w:rsidR="00FD12D3">
              <w:rPr>
                <w:rFonts w:ascii="Arial" w:hAnsi="Arial" w:cs="Arial" w:hint="eastAsia"/>
                <w:b/>
                <w:bCs/>
                <w:color w:val="000080"/>
                <w:kern w:val="0"/>
                <w:sz w:val="40"/>
                <w:szCs w:val="40"/>
              </w:rPr>
              <w:t>.0</w:t>
            </w:r>
          </w:p>
        </w:tc>
      </w:tr>
      <w:tr w:rsidR="00FD12D3" w:rsidRPr="002909F3">
        <w:trPr>
          <w:trHeight w:val="600"/>
        </w:trPr>
        <w:tc>
          <w:tcPr>
            <w:tcW w:w="2852" w:type="dxa"/>
            <w:tcBorders>
              <w:top w:val="nil"/>
              <w:left w:val="nil"/>
              <w:bottom w:val="nil"/>
              <w:right w:val="nil"/>
            </w:tcBorders>
            <w:shd w:val="clear" w:color="auto" w:fill="auto"/>
            <w:noWrap/>
            <w:vAlign w:val="center"/>
          </w:tcPr>
          <w:p w:rsidR="00FD12D3" w:rsidRPr="002909F3" w:rsidRDefault="00FD12D3" w:rsidP="00FD12D3">
            <w:pPr>
              <w:widowControl/>
              <w:wordWrap w:val="0"/>
              <w:rPr>
                <w:rFonts w:ascii="Arial" w:hAnsi="Arial" w:cs="Arial" w:hint="eastAsia"/>
                <w:b/>
                <w:bCs/>
                <w:kern w:val="0"/>
                <w:sz w:val="40"/>
                <w:szCs w:val="40"/>
              </w:rPr>
            </w:pPr>
            <w:r>
              <w:rPr>
                <w:rFonts w:ascii="Arial" w:hAnsi="Arial" w:cs="Arial" w:hint="eastAsia"/>
                <w:b/>
                <w:bCs/>
                <w:kern w:val="0"/>
                <w:sz w:val="40"/>
                <w:szCs w:val="40"/>
              </w:rPr>
              <w:t>F/W Version</w:t>
            </w:r>
          </w:p>
        </w:tc>
        <w:tc>
          <w:tcPr>
            <w:tcW w:w="190" w:type="dxa"/>
            <w:vAlign w:val="center"/>
          </w:tcPr>
          <w:p w:rsidR="00FD12D3" w:rsidRPr="00815AD0" w:rsidRDefault="00FD12D3" w:rsidP="00FD12D3">
            <w:pPr>
              <w:widowControl/>
              <w:rPr>
                <w:rFonts w:ascii="Arial" w:hAnsi="Arial" w:cs="Arial" w:hint="eastAsia"/>
                <w:b/>
                <w:bCs/>
                <w:color w:val="000000"/>
                <w:kern w:val="0"/>
                <w:sz w:val="40"/>
                <w:szCs w:val="40"/>
              </w:rPr>
            </w:pPr>
            <w:r>
              <w:rPr>
                <w:rFonts w:ascii="Arial" w:hAnsi="Arial" w:cs="Arial" w:hint="eastAsia"/>
                <w:b/>
                <w:bCs/>
                <w:color w:val="000000"/>
                <w:kern w:val="0"/>
                <w:sz w:val="40"/>
                <w:szCs w:val="40"/>
              </w:rPr>
              <w:t>:</w:t>
            </w:r>
          </w:p>
        </w:tc>
        <w:tc>
          <w:tcPr>
            <w:tcW w:w="6346" w:type="dxa"/>
            <w:vAlign w:val="center"/>
          </w:tcPr>
          <w:p w:rsidR="00FD12D3" w:rsidRPr="005E5857" w:rsidRDefault="00FD12D3" w:rsidP="00823DFA">
            <w:pPr>
              <w:widowControl/>
              <w:rPr>
                <w:rFonts w:ascii="Arial" w:hAnsi="Arial" w:cs="Arial" w:hint="eastAsia"/>
                <w:b/>
                <w:bCs/>
                <w:color w:val="FF0000"/>
                <w:kern w:val="0"/>
                <w:sz w:val="40"/>
                <w:szCs w:val="40"/>
              </w:rPr>
            </w:pPr>
            <w:r w:rsidRPr="001E6419">
              <w:rPr>
                <w:rFonts w:ascii="Arial" w:hAnsi="Arial" w:cs="Arial" w:hint="eastAsia"/>
                <w:b/>
                <w:bCs/>
                <w:color w:val="000080"/>
                <w:kern w:val="0"/>
                <w:sz w:val="40"/>
                <w:szCs w:val="40"/>
              </w:rPr>
              <w:t>V</w:t>
            </w:r>
            <w:r w:rsidR="00823DFA">
              <w:rPr>
                <w:rFonts w:ascii="Arial" w:hAnsi="Arial" w:cs="Arial" w:hint="eastAsia"/>
                <w:b/>
                <w:bCs/>
                <w:color w:val="000080"/>
                <w:kern w:val="0"/>
                <w:sz w:val="40"/>
                <w:szCs w:val="40"/>
              </w:rPr>
              <w:t>2.5</w:t>
            </w:r>
          </w:p>
        </w:tc>
      </w:tr>
      <w:tr w:rsidR="00FD12D3" w:rsidRPr="002909F3">
        <w:trPr>
          <w:trHeight w:val="600"/>
        </w:trPr>
        <w:tc>
          <w:tcPr>
            <w:tcW w:w="2852" w:type="dxa"/>
            <w:tcBorders>
              <w:top w:val="nil"/>
              <w:left w:val="nil"/>
              <w:bottom w:val="nil"/>
              <w:right w:val="nil"/>
            </w:tcBorders>
            <w:shd w:val="clear" w:color="auto" w:fill="auto"/>
            <w:noWrap/>
            <w:vAlign w:val="center"/>
          </w:tcPr>
          <w:p w:rsidR="00FD12D3" w:rsidRPr="002909F3" w:rsidRDefault="00FD12D3" w:rsidP="00FD12D3">
            <w:pPr>
              <w:widowControl/>
              <w:wordWrap w:val="0"/>
              <w:rPr>
                <w:rFonts w:ascii="Arial" w:hAnsi="Arial" w:cs="Arial" w:hint="eastAsia"/>
                <w:b/>
                <w:bCs/>
                <w:kern w:val="0"/>
                <w:sz w:val="40"/>
                <w:szCs w:val="40"/>
              </w:rPr>
            </w:pPr>
            <w:r>
              <w:rPr>
                <w:rFonts w:ascii="Arial" w:hAnsi="Arial" w:cs="Arial" w:hint="eastAsia"/>
                <w:b/>
                <w:bCs/>
                <w:kern w:val="0"/>
                <w:sz w:val="40"/>
                <w:szCs w:val="40"/>
              </w:rPr>
              <w:t>Chemistry ID</w:t>
            </w:r>
          </w:p>
        </w:tc>
        <w:tc>
          <w:tcPr>
            <w:tcW w:w="190" w:type="dxa"/>
            <w:vAlign w:val="center"/>
          </w:tcPr>
          <w:p w:rsidR="00FD12D3" w:rsidRPr="00815AD0" w:rsidRDefault="00FD12D3" w:rsidP="00FD12D3">
            <w:pPr>
              <w:widowControl/>
              <w:rPr>
                <w:rFonts w:ascii="Arial" w:hAnsi="Arial" w:cs="Arial" w:hint="eastAsia"/>
                <w:b/>
                <w:bCs/>
                <w:color w:val="000000"/>
                <w:kern w:val="0"/>
                <w:sz w:val="40"/>
                <w:szCs w:val="40"/>
              </w:rPr>
            </w:pPr>
            <w:r>
              <w:rPr>
                <w:rFonts w:ascii="Arial" w:hAnsi="Arial" w:cs="Arial" w:hint="eastAsia"/>
                <w:b/>
                <w:bCs/>
                <w:color w:val="000000"/>
                <w:kern w:val="0"/>
                <w:sz w:val="40"/>
                <w:szCs w:val="40"/>
              </w:rPr>
              <w:t>:</w:t>
            </w:r>
          </w:p>
        </w:tc>
        <w:tc>
          <w:tcPr>
            <w:tcW w:w="6346" w:type="dxa"/>
            <w:vAlign w:val="center"/>
          </w:tcPr>
          <w:p w:rsidR="00FD12D3" w:rsidRPr="005E5857" w:rsidRDefault="00FD12D3" w:rsidP="00FD12D3">
            <w:pPr>
              <w:widowControl/>
              <w:rPr>
                <w:rFonts w:ascii="Arial" w:hAnsi="Arial" w:cs="Arial" w:hint="eastAsia"/>
                <w:b/>
                <w:bCs/>
                <w:color w:val="FF0000"/>
                <w:kern w:val="0"/>
                <w:sz w:val="40"/>
                <w:szCs w:val="40"/>
              </w:rPr>
            </w:pPr>
          </w:p>
        </w:tc>
      </w:tr>
      <w:tr w:rsidR="00FD12D3" w:rsidRPr="002909F3">
        <w:trPr>
          <w:trHeight w:val="600"/>
        </w:trPr>
        <w:tc>
          <w:tcPr>
            <w:tcW w:w="2852" w:type="dxa"/>
            <w:tcBorders>
              <w:top w:val="nil"/>
              <w:left w:val="nil"/>
              <w:bottom w:val="nil"/>
              <w:right w:val="nil"/>
            </w:tcBorders>
            <w:shd w:val="clear" w:color="auto" w:fill="auto"/>
            <w:noWrap/>
            <w:vAlign w:val="center"/>
          </w:tcPr>
          <w:p w:rsidR="00FD12D3" w:rsidRPr="002909F3" w:rsidRDefault="00FD12D3" w:rsidP="00FD12D3">
            <w:pPr>
              <w:widowControl/>
              <w:wordWrap w:val="0"/>
              <w:rPr>
                <w:rFonts w:ascii="Arial" w:hAnsi="Arial" w:cs="Arial" w:hint="eastAsia"/>
                <w:b/>
                <w:bCs/>
                <w:kern w:val="0"/>
                <w:sz w:val="40"/>
                <w:szCs w:val="40"/>
              </w:rPr>
            </w:pPr>
            <w:r w:rsidRPr="002909F3">
              <w:rPr>
                <w:rFonts w:ascii="Arial" w:hAnsi="Arial" w:cs="Arial" w:hint="eastAsia"/>
                <w:b/>
                <w:bCs/>
                <w:kern w:val="0"/>
                <w:sz w:val="40"/>
                <w:szCs w:val="40"/>
              </w:rPr>
              <w:t>Date</w:t>
            </w:r>
          </w:p>
        </w:tc>
        <w:tc>
          <w:tcPr>
            <w:tcW w:w="190" w:type="dxa"/>
            <w:vAlign w:val="center"/>
          </w:tcPr>
          <w:p w:rsidR="00FD12D3" w:rsidRPr="00815AD0" w:rsidRDefault="00FD12D3" w:rsidP="00FD12D3">
            <w:pPr>
              <w:widowControl/>
              <w:rPr>
                <w:rFonts w:ascii="Arial" w:hAnsi="Arial" w:cs="Arial" w:hint="eastAsia"/>
                <w:b/>
                <w:bCs/>
                <w:color w:val="000000"/>
                <w:kern w:val="0"/>
                <w:sz w:val="40"/>
                <w:szCs w:val="40"/>
              </w:rPr>
            </w:pPr>
            <w:r w:rsidRPr="00815AD0">
              <w:rPr>
                <w:rFonts w:ascii="Arial" w:hAnsi="Arial" w:cs="Arial"/>
                <w:b/>
                <w:bCs/>
                <w:color w:val="000000"/>
                <w:kern w:val="0"/>
                <w:sz w:val="40"/>
                <w:szCs w:val="40"/>
              </w:rPr>
              <w:t>:</w:t>
            </w:r>
          </w:p>
        </w:tc>
        <w:tc>
          <w:tcPr>
            <w:tcW w:w="6346" w:type="dxa"/>
            <w:vAlign w:val="center"/>
          </w:tcPr>
          <w:p w:rsidR="00FD12D3" w:rsidRPr="002909F3" w:rsidRDefault="00EA165C" w:rsidP="00823DFA">
            <w:pPr>
              <w:widowControl/>
              <w:rPr>
                <w:rFonts w:ascii="Arial" w:hAnsi="Arial" w:cs="Arial" w:hint="eastAsia"/>
                <w:b/>
                <w:bCs/>
                <w:color w:val="000080"/>
                <w:kern w:val="0"/>
                <w:sz w:val="40"/>
                <w:szCs w:val="40"/>
              </w:rPr>
            </w:pPr>
            <w:r>
              <w:rPr>
                <w:rFonts w:ascii="Arial" w:hAnsi="Arial" w:cs="Arial" w:hint="eastAsia"/>
                <w:b/>
                <w:bCs/>
                <w:color w:val="000080"/>
                <w:kern w:val="0"/>
                <w:sz w:val="40"/>
                <w:szCs w:val="40"/>
              </w:rPr>
              <w:t>201</w:t>
            </w:r>
            <w:r w:rsidR="00823DFA">
              <w:rPr>
                <w:rFonts w:ascii="Arial" w:hAnsi="Arial" w:cs="Arial" w:hint="eastAsia"/>
                <w:b/>
                <w:bCs/>
                <w:color w:val="000080"/>
                <w:kern w:val="0"/>
                <w:sz w:val="40"/>
                <w:szCs w:val="40"/>
              </w:rPr>
              <w:t>3</w:t>
            </w:r>
            <w:r w:rsidR="00D063D2">
              <w:rPr>
                <w:rFonts w:ascii="Arial" w:hAnsi="Arial" w:cs="Arial" w:hint="eastAsia"/>
                <w:b/>
                <w:bCs/>
                <w:color w:val="000080"/>
                <w:kern w:val="0"/>
                <w:sz w:val="40"/>
                <w:szCs w:val="40"/>
              </w:rPr>
              <w:t>/</w:t>
            </w:r>
            <w:del w:id="1" w:author="Emmet.Kuo" w:date="2012-06-08T17:37:00Z">
              <w:r w:rsidR="00B851D7" w:rsidDel="00BC6553">
                <w:rPr>
                  <w:rFonts w:ascii="Arial" w:hAnsi="Arial" w:cs="Arial" w:hint="eastAsia"/>
                  <w:b/>
                  <w:bCs/>
                  <w:color w:val="000080"/>
                  <w:kern w:val="0"/>
                  <w:sz w:val="40"/>
                  <w:szCs w:val="40"/>
                </w:rPr>
                <w:delText>03</w:delText>
              </w:r>
            </w:del>
            <w:ins w:id="2" w:author="Emmet.Kuo" w:date="2012-06-08T17:37:00Z">
              <w:r w:rsidR="00BC6553">
                <w:rPr>
                  <w:rFonts w:ascii="Arial" w:hAnsi="Arial" w:cs="Arial" w:hint="eastAsia"/>
                  <w:b/>
                  <w:bCs/>
                  <w:color w:val="000080"/>
                  <w:kern w:val="0"/>
                  <w:sz w:val="40"/>
                  <w:szCs w:val="40"/>
                </w:rPr>
                <w:t>0</w:t>
              </w:r>
            </w:ins>
            <w:r w:rsidR="00823DFA">
              <w:rPr>
                <w:rFonts w:ascii="Arial" w:hAnsi="Arial" w:cs="Arial" w:hint="eastAsia"/>
                <w:b/>
                <w:bCs/>
                <w:color w:val="000080"/>
                <w:kern w:val="0"/>
                <w:sz w:val="40"/>
                <w:szCs w:val="40"/>
              </w:rPr>
              <w:t>7</w:t>
            </w:r>
            <w:r w:rsidR="00FD12D3">
              <w:rPr>
                <w:rFonts w:ascii="Arial" w:hAnsi="Arial" w:cs="Arial" w:hint="eastAsia"/>
                <w:b/>
                <w:bCs/>
                <w:color w:val="000080"/>
                <w:kern w:val="0"/>
                <w:sz w:val="40"/>
                <w:szCs w:val="40"/>
              </w:rPr>
              <w:t>/</w:t>
            </w:r>
            <w:del w:id="3" w:author="Emmet.Kuo" w:date="2012-06-08T17:37:00Z">
              <w:r w:rsidR="001376DB" w:rsidDel="00BC6553">
                <w:rPr>
                  <w:rFonts w:ascii="Arial" w:hAnsi="Arial" w:cs="Arial" w:hint="eastAsia"/>
                  <w:b/>
                  <w:bCs/>
                  <w:color w:val="000080"/>
                  <w:kern w:val="0"/>
                  <w:sz w:val="40"/>
                  <w:szCs w:val="40"/>
                </w:rPr>
                <w:delText>28</w:delText>
              </w:r>
            </w:del>
            <w:r w:rsidR="00823DFA">
              <w:rPr>
                <w:rFonts w:ascii="Arial" w:hAnsi="Arial" w:cs="Arial" w:hint="eastAsia"/>
                <w:b/>
                <w:bCs/>
                <w:color w:val="000080"/>
                <w:kern w:val="0"/>
                <w:sz w:val="40"/>
                <w:szCs w:val="40"/>
              </w:rPr>
              <w:t>1</w:t>
            </w:r>
            <w:ins w:id="4" w:author="Emmet.Kuo" w:date="2012-08-20T19:48:00Z">
              <w:r w:rsidR="00217479">
                <w:rPr>
                  <w:rFonts w:ascii="Arial" w:hAnsi="Arial" w:cs="Arial" w:hint="eastAsia"/>
                  <w:b/>
                  <w:bCs/>
                  <w:color w:val="000080"/>
                  <w:kern w:val="0"/>
                  <w:sz w:val="40"/>
                  <w:szCs w:val="40"/>
                </w:rPr>
                <w:t>1</w:t>
              </w:r>
            </w:ins>
          </w:p>
        </w:tc>
      </w:tr>
      <w:tr w:rsidR="00FD12D3" w:rsidRPr="002909F3">
        <w:trPr>
          <w:trHeight w:val="600"/>
        </w:trPr>
        <w:tc>
          <w:tcPr>
            <w:tcW w:w="2852" w:type="dxa"/>
            <w:tcBorders>
              <w:top w:val="nil"/>
              <w:left w:val="nil"/>
              <w:bottom w:val="nil"/>
              <w:right w:val="nil"/>
            </w:tcBorders>
            <w:shd w:val="clear" w:color="auto" w:fill="auto"/>
            <w:noWrap/>
            <w:vAlign w:val="center"/>
          </w:tcPr>
          <w:p w:rsidR="00FD12D3" w:rsidRPr="002909F3" w:rsidRDefault="00FD12D3" w:rsidP="00FD12D3">
            <w:pPr>
              <w:widowControl/>
              <w:wordWrap w:val="0"/>
              <w:rPr>
                <w:rFonts w:ascii="Arial" w:hAnsi="Arial" w:cs="Arial" w:hint="eastAsia"/>
                <w:b/>
                <w:bCs/>
                <w:kern w:val="0"/>
                <w:sz w:val="40"/>
                <w:szCs w:val="40"/>
              </w:rPr>
            </w:pPr>
            <w:r w:rsidRPr="002909F3">
              <w:rPr>
                <w:rFonts w:ascii="Arial" w:hAnsi="Arial" w:cs="Arial" w:hint="eastAsia"/>
                <w:b/>
                <w:bCs/>
                <w:kern w:val="0"/>
                <w:sz w:val="40"/>
                <w:szCs w:val="40"/>
              </w:rPr>
              <w:t>Owner</w:t>
            </w:r>
          </w:p>
        </w:tc>
        <w:tc>
          <w:tcPr>
            <w:tcW w:w="190" w:type="dxa"/>
            <w:vAlign w:val="center"/>
          </w:tcPr>
          <w:p w:rsidR="00FD12D3" w:rsidRPr="00815AD0" w:rsidRDefault="00FD12D3" w:rsidP="00FD12D3">
            <w:pPr>
              <w:widowControl/>
              <w:rPr>
                <w:rFonts w:ascii="Arial" w:hAnsi="Arial" w:cs="Arial" w:hint="eastAsia"/>
                <w:b/>
                <w:bCs/>
                <w:color w:val="000000"/>
                <w:kern w:val="0"/>
                <w:sz w:val="40"/>
                <w:szCs w:val="40"/>
              </w:rPr>
            </w:pPr>
            <w:r w:rsidRPr="00815AD0">
              <w:rPr>
                <w:rFonts w:ascii="Arial" w:hAnsi="Arial" w:cs="Arial" w:hint="eastAsia"/>
                <w:b/>
                <w:bCs/>
                <w:color w:val="000000"/>
                <w:kern w:val="0"/>
                <w:sz w:val="40"/>
                <w:szCs w:val="40"/>
              </w:rPr>
              <w:t>:</w:t>
            </w:r>
          </w:p>
        </w:tc>
        <w:tc>
          <w:tcPr>
            <w:tcW w:w="6346" w:type="dxa"/>
            <w:vAlign w:val="center"/>
          </w:tcPr>
          <w:p w:rsidR="00FD12D3" w:rsidRPr="002909F3" w:rsidRDefault="00C33B98" w:rsidP="00FD12D3">
            <w:pPr>
              <w:widowControl/>
              <w:rPr>
                <w:rFonts w:ascii="Arial" w:hAnsi="Arial" w:cs="Arial" w:hint="eastAsia"/>
                <w:b/>
                <w:bCs/>
                <w:color w:val="000080"/>
                <w:kern w:val="0"/>
                <w:sz w:val="40"/>
                <w:szCs w:val="40"/>
              </w:rPr>
            </w:pPr>
            <w:del w:id="5" w:author="Emmet.Kuo" w:date="2012-06-08T17:37:00Z">
              <w:r w:rsidDel="00BC6553">
                <w:rPr>
                  <w:rFonts w:ascii="Arial" w:hAnsi="Arial" w:cs="Arial" w:hint="eastAsia"/>
                  <w:b/>
                  <w:bCs/>
                  <w:color w:val="000080"/>
                  <w:kern w:val="0"/>
                  <w:sz w:val="40"/>
                  <w:szCs w:val="40"/>
                </w:rPr>
                <w:delText>Jasper. Huang</w:delText>
              </w:r>
            </w:del>
            <w:r w:rsidR="00823DFA">
              <w:rPr>
                <w:rFonts w:ascii="Arial" w:hAnsi="Arial" w:cs="Arial" w:hint="eastAsia"/>
                <w:b/>
                <w:bCs/>
                <w:color w:val="000080"/>
                <w:kern w:val="0"/>
                <w:sz w:val="40"/>
                <w:szCs w:val="40"/>
              </w:rPr>
              <w:t>Hsinmo.Lin</w:t>
            </w:r>
          </w:p>
        </w:tc>
      </w:tr>
      <w:tr w:rsidR="00FD12D3" w:rsidRPr="002909F3">
        <w:trPr>
          <w:trHeight w:val="600"/>
        </w:trPr>
        <w:tc>
          <w:tcPr>
            <w:tcW w:w="2852" w:type="dxa"/>
            <w:tcBorders>
              <w:top w:val="nil"/>
              <w:left w:val="nil"/>
              <w:bottom w:val="nil"/>
              <w:right w:val="nil"/>
            </w:tcBorders>
            <w:shd w:val="clear" w:color="auto" w:fill="auto"/>
            <w:noWrap/>
            <w:vAlign w:val="center"/>
          </w:tcPr>
          <w:p w:rsidR="00FD12D3" w:rsidRPr="002909F3" w:rsidRDefault="00FD12D3" w:rsidP="00FD12D3">
            <w:pPr>
              <w:widowControl/>
              <w:wordWrap w:val="0"/>
              <w:rPr>
                <w:rFonts w:ascii="Arial" w:hAnsi="Arial" w:cs="Arial" w:hint="eastAsia"/>
                <w:b/>
                <w:bCs/>
                <w:kern w:val="0"/>
                <w:sz w:val="40"/>
                <w:szCs w:val="40"/>
              </w:rPr>
            </w:pPr>
            <w:r w:rsidRPr="002909F3">
              <w:rPr>
                <w:rFonts w:ascii="Arial" w:hAnsi="Arial" w:cs="Arial" w:hint="eastAsia"/>
                <w:b/>
                <w:bCs/>
                <w:kern w:val="0"/>
                <w:sz w:val="40"/>
                <w:szCs w:val="40"/>
              </w:rPr>
              <w:t>Approver</w:t>
            </w:r>
          </w:p>
        </w:tc>
        <w:tc>
          <w:tcPr>
            <w:tcW w:w="190" w:type="dxa"/>
            <w:vAlign w:val="center"/>
          </w:tcPr>
          <w:p w:rsidR="00FD12D3" w:rsidRPr="00815AD0" w:rsidRDefault="00FD12D3" w:rsidP="00FD12D3">
            <w:pPr>
              <w:widowControl/>
              <w:rPr>
                <w:rFonts w:ascii="Arial" w:hAnsi="Arial" w:cs="Arial" w:hint="eastAsia"/>
                <w:b/>
                <w:bCs/>
                <w:color w:val="000000"/>
                <w:kern w:val="0"/>
                <w:sz w:val="40"/>
                <w:szCs w:val="40"/>
              </w:rPr>
            </w:pPr>
            <w:r w:rsidRPr="00815AD0">
              <w:rPr>
                <w:rFonts w:ascii="Arial" w:hAnsi="Arial" w:cs="Arial" w:hint="eastAsia"/>
                <w:b/>
                <w:bCs/>
                <w:color w:val="000000"/>
                <w:kern w:val="0"/>
                <w:sz w:val="40"/>
                <w:szCs w:val="40"/>
              </w:rPr>
              <w:t>:</w:t>
            </w:r>
          </w:p>
        </w:tc>
        <w:tc>
          <w:tcPr>
            <w:tcW w:w="6346" w:type="dxa"/>
            <w:vAlign w:val="center"/>
          </w:tcPr>
          <w:p w:rsidR="00FD12D3" w:rsidRPr="002909F3" w:rsidRDefault="00FD12D3" w:rsidP="00823DFA">
            <w:pPr>
              <w:widowControl/>
              <w:rPr>
                <w:rFonts w:ascii="Arial" w:hAnsi="Arial" w:cs="Arial" w:hint="eastAsia"/>
                <w:b/>
                <w:bCs/>
                <w:color w:val="000080"/>
                <w:kern w:val="0"/>
                <w:sz w:val="40"/>
                <w:szCs w:val="40"/>
              </w:rPr>
            </w:pPr>
          </w:p>
        </w:tc>
      </w:tr>
    </w:tbl>
    <w:p w:rsidR="008A687A" w:rsidRPr="007B6180" w:rsidRDefault="008A687A">
      <w:pPr>
        <w:rPr>
          <w:rFonts w:hint="eastAsia"/>
          <w:lang w:val="it-IT"/>
        </w:rPr>
      </w:pPr>
    </w:p>
    <w:p w:rsidR="00815AD0" w:rsidRPr="002909F3" w:rsidRDefault="00815AD0" w:rsidP="00C71DDD">
      <w:pPr>
        <w:jc w:val="center"/>
        <w:outlineLvl w:val="0"/>
        <w:rPr>
          <w:rFonts w:hint="eastAsia"/>
          <w:sz w:val="32"/>
          <w:szCs w:val="32"/>
          <w:lang w:val="it-IT"/>
        </w:rPr>
      </w:pPr>
      <w:r w:rsidRPr="002909F3">
        <w:rPr>
          <w:rFonts w:ascii="Arial" w:hAnsi="Arial" w:cs="Arial"/>
          <w:b/>
          <w:sz w:val="32"/>
          <w:szCs w:val="32"/>
          <w:u w:val="single"/>
          <w:lang w:val="it-IT"/>
        </w:rPr>
        <w:lastRenderedPageBreak/>
        <w:t xml:space="preserve">EEPROM </w:t>
      </w:r>
      <w:r>
        <w:rPr>
          <w:rFonts w:ascii="Arial" w:hAnsi="Arial" w:cs="Arial" w:hint="eastAsia"/>
          <w:b/>
          <w:sz w:val="32"/>
          <w:szCs w:val="32"/>
          <w:u w:val="single"/>
          <w:lang w:val="it-IT"/>
        </w:rPr>
        <w:t>CHANGE HISTORY</w:t>
      </w:r>
    </w:p>
    <w:tbl>
      <w:tblPr>
        <w:tblpPr w:leftFromText="180" w:rightFromText="180" w:vertAnchor="text" w:horzAnchor="margin" w:tblpY="2"/>
        <w:tblW w:w="10108" w:type="dxa"/>
        <w:tblLayout w:type="fixed"/>
        <w:tblCellMar>
          <w:left w:w="28" w:type="dxa"/>
          <w:right w:w="28" w:type="dxa"/>
        </w:tblCellMar>
        <w:tblLook w:val="0000"/>
      </w:tblPr>
      <w:tblGrid>
        <w:gridCol w:w="1683"/>
        <w:gridCol w:w="1685"/>
        <w:gridCol w:w="6740"/>
      </w:tblGrid>
      <w:tr w:rsidR="002C2EC2" w:rsidRPr="00B653BD">
        <w:trPr>
          <w:trHeight w:val="315"/>
        </w:trPr>
        <w:tc>
          <w:tcPr>
            <w:tcW w:w="1683"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2C2EC2" w:rsidRPr="00B653BD" w:rsidRDefault="002C2EC2" w:rsidP="001A773D">
            <w:pPr>
              <w:widowControl/>
              <w:jc w:val="center"/>
              <w:rPr>
                <w:rFonts w:ascii="Arial" w:hAnsi="Arial" w:cs="Arial"/>
                <w:b/>
                <w:bCs/>
                <w:kern w:val="0"/>
              </w:rPr>
            </w:pPr>
            <w:r w:rsidRPr="00B653BD">
              <w:rPr>
                <w:rFonts w:ascii="Arial" w:hAnsi="Arial" w:cs="Arial"/>
                <w:b/>
                <w:bCs/>
                <w:kern w:val="0"/>
              </w:rPr>
              <w:t>DATE</w:t>
            </w:r>
          </w:p>
        </w:tc>
        <w:tc>
          <w:tcPr>
            <w:tcW w:w="1685" w:type="dxa"/>
            <w:tcBorders>
              <w:top w:val="single" w:sz="4" w:space="0" w:color="auto"/>
              <w:left w:val="nil"/>
              <w:bottom w:val="single" w:sz="4" w:space="0" w:color="auto"/>
              <w:right w:val="single" w:sz="4" w:space="0" w:color="000000"/>
            </w:tcBorders>
            <w:shd w:val="clear" w:color="auto" w:fill="C0C0C0"/>
            <w:noWrap/>
            <w:vAlign w:val="center"/>
          </w:tcPr>
          <w:p w:rsidR="002C2EC2" w:rsidRPr="00B653BD" w:rsidRDefault="002C2EC2" w:rsidP="001A773D">
            <w:pPr>
              <w:widowControl/>
              <w:jc w:val="center"/>
              <w:rPr>
                <w:rFonts w:ascii="Arial" w:hAnsi="Arial" w:cs="Arial"/>
                <w:b/>
                <w:bCs/>
                <w:kern w:val="0"/>
              </w:rPr>
            </w:pPr>
            <w:r w:rsidRPr="00B653BD">
              <w:rPr>
                <w:rFonts w:ascii="Arial" w:hAnsi="Arial" w:cs="Arial"/>
                <w:b/>
                <w:bCs/>
                <w:kern w:val="0"/>
              </w:rPr>
              <w:t>VERSION</w:t>
            </w:r>
          </w:p>
        </w:tc>
        <w:tc>
          <w:tcPr>
            <w:tcW w:w="6740" w:type="dxa"/>
            <w:tcBorders>
              <w:top w:val="single" w:sz="4" w:space="0" w:color="auto"/>
              <w:left w:val="nil"/>
              <w:bottom w:val="single" w:sz="4" w:space="0" w:color="auto"/>
              <w:right w:val="single" w:sz="4" w:space="0" w:color="000000"/>
            </w:tcBorders>
            <w:shd w:val="clear" w:color="auto" w:fill="C0C0C0"/>
            <w:vAlign w:val="center"/>
          </w:tcPr>
          <w:p w:rsidR="002C2EC2" w:rsidRPr="00B653BD" w:rsidRDefault="002C2EC2" w:rsidP="001A773D">
            <w:pPr>
              <w:widowControl/>
              <w:jc w:val="center"/>
              <w:rPr>
                <w:rFonts w:ascii="Arial" w:hAnsi="Arial" w:cs="Arial" w:hint="eastAsia"/>
                <w:b/>
                <w:bCs/>
                <w:kern w:val="0"/>
              </w:rPr>
            </w:pPr>
            <w:r>
              <w:rPr>
                <w:rFonts w:ascii="Arial" w:hAnsi="Arial" w:cs="Arial" w:hint="eastAsia"/>
                <w:b/>
                <w:bCs/>
                <w:kern w:val="0"/>
              </w:rPr>
              <w:t>CHANGE MARK</w:t>
            </w:r>
          </w:p>
        </w:tc>
      </w:tr>
      <w:tr w:rsidR="00DC45AB" w:rsidRPr="00B653BD">
        <w:trPr>
          <w:trHeight w:val="315"/>
        </w:trPr>
        <w:tc>
          <w:tcPr>
            <w:tcW w:w="16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45AB" w:rsidRPr="00276FF5" w:rsidRDefault="00EA165C" w:rsidP="00823DFA">
            <w:pPr>
              <w:widowControl/>
              <w:jc w:val="center"/>
              <w:rPr>
                <w:rFonts w:ascii="Arial" w:hAnsi="Arial" w:cs="Arial" w:hint="eastAsia"/>
                <w:b/>
                <w:bCs/>
                <w:color w:val="1F497D"/>
                <w:kern w:val="0"/>
              </w:rPr>
            </w:pPr>
            <w:r w:rsidRPr="00276FF5">
              <w:rPr>
                <w:rFonts w:ascii="Arial" w:hAnsi="Arial" w:cs="Arial" w:hint="eastAsia"/>
                <w:b/>
                <w:bCs/>
                <w:color w:val="1F497D"/>
                <w:kern w:val="0"/>
              </w:rPr>
              <w:t>201</w:t>
            </w:r>
            <w:r w:rsidR="00823DFA">
              <w:rPr>
                <w:rFonts w:ascii="Arial" w:hAnsi="Arial" w:cs="Arial" w:hint="eastAsia"/>
                <w:b/>
                <w:bCs/>
                <w:color w:val="1F497D"/>
                <w:kern w:val="0"/>
              </w:rPr>
              <w:t>3</w:t>
            </w:r>
            <w:r w:rsidR="00DC45AB" w:rsidRPr="00276FF5">
              <w:rPr>
                <w:rFonts w:ascii="Arial" w:hAnsi="Arial" w:cs="Arial" w:hint="eastAsia"/>
                <w:b/>
                <w:bCs/>
                <w:color w:val="1F497D"/>
                <w:kern w:val="0"/>
              </w:rPr>
              <w:t>/</w:t>
            </w:r>
            <w:r w:rsidR="00823DFA">
              <w:rPr>
                <w:rFonts w:ascii="Arial" w:hAnsi="Arial" w:cs="Arial" w:hint="eastAsia"/>
                <w:b/>
                <w:bCs/>
                <w:color w:val="1F497D"/>
                <w:kern w:val="0"/>
              </w:rPr>
              <w:t>07</w:t>
            </w:r>
            <w:r w:rsidR="00DC45AB" w:rsidRPr="00276FF5">
              <w:rPr>
                <w:rFonts w:ascii="Arial" w:hAnsi="Arial" w:cs="Arial" w:hint="eastAsia"/>
                <w:b/>
                <w:bCs/>
                <w:color w:val="1F497D"/>
                <w:kern w:val="0"/>
              </w:rPr>
              <w:t>/</w:t>
            </w:r>
            <w:r w:rsidR="00CD0BF1" w:rsidRPr="00276FF5">
              <w:rPr>
                <w:rFonts w:ascii="Arial" w:hAnsi="Arial" w:cs="Arial" w:hint="eastAsia"/>
                <w:b/>
                <w:bCs/>
                <w:color w:val="1F497D"/>
                <w:kern w:val="0"/>
              </w:rPr>
              <w:t>1</w:t>
            </w:r>
            <w:r w:rsidR="00823DFA">
              <w:rPr>
                <w:rFonts w:ascii="Arial" w:hAnsi="Arial" w:cs="Arial" w:hint="eastAsia"/>
                <w:b/>
                <w:bCs/>
                <w:color w:val="1F497D"/>
                <w:kern w:val="0"/>
              </w:rPr>
              <w:t>1</w:t>
            </w:r>
          </w:p>
        </w:tc>
        <w:tc>
          <w:tcPr>
            <w:tcW w:w="1685" w:type="dxa"/>
            <w:tcBorders>
              <w:top w:val="single" w:sz="4" w:space="0" w:color="auto"/>
              <w:left w:val="nil"/>
              <w:bottom w:val="single" w:sz="4" w:space="0" w:color="auto"/>
              <w:right w:val="single" w:sz="4" w:space="0" w:color="000000"/>
            </w:tcBorders>
            <w:shd w:val="clear" w:color="auto" w:fill="auto"/>
            <w:noWrap/>
            <w:vAlign w:val="center"/>
          </w:tcPr>
          <w:p w:rsidR="00DC45AB" w:rsidRPr="00276FF5" w:rsidRDefault="00DC45AB" w:rsidP="001A773D">
            <w:pPr>
              <w:widowControl/>
              <w:jc w:val="center"/>
              <w:rPr>
                <w:rFonts w:ascii="Arial" w:hAnsi="Arial" w:cs="Arial" w:hint="eastAsia"/>
                <w:b/>
                <w:bCs/>
                <w:color w:val="1F497D"/>
                <w:kern w:val="0"/>
              </w:rPr>
            </w:pPr>
            <w:r w:rsidRPr="00276FF5">
              <w:rPr>
                <w:rFonts w:ascii="Arial" w:hAnsi="Arial" w:cs="Arial" w:hint="eastAsia"/>
                <w:b/>
                <w:bCs/>
                <w:color w:val="1F497D"/>
                <w:kern w:val="0"/>
              </w:rPr>
              <w:t>1</w:t>
            </w:r>
            <w:r w:rsidR="00823DFA">
              <w:rPr>
                <w:rFonts w:ascii="Arial" w:hAnsi="Arial" w:cs="Arial" w:hint="eastAsia"/>
                <w:b/>
                <w:bCs/>
                <w:color w:val="1F497D"/>
                <w:kern w:val="0"/>
              </w:rPr>
              <w:t>3</w:t>
            </w:r>
            <w:r w:rsidRPr="00276FF5">
              <w:rPr>
                <w:rFonts w:ascii="Arial" w:hAnsi="Arial" w:cs="Arial" w:hint="eastAsia"/>
                <w:b/>
                <w:bCs/>
                <w:color w:val="1F497D"/>
                <w:kern w:val="0"/>
              </w:rPr>
              <w:t>.0</w:t>
            </w:r>
          </w:p>
        </w:tc>
        <w:tc>
          <w:tcPr>
            <w:tcW w:w="6740" w:type="dxa"/>
            <w:tcBorders>
              <w:top w:val="single" w:sz="4" w:space="0" w:color="auto"/>
              <w:left w:val="nil"/>
              <w:bottom w:val="single" w:sz="4" w:space="0" w:color="auto"/>
              <w:right w:val="single" w:sz="4" w:space="0" w:color="000000"/>
            </w:tcBorders>
            <w:vAlign w:val="center"/>
          </w:tcPr>
          <w:p w:rsidR="001376DB" w:rsidRPr="00276FF5" w:rsidRDefault="00DC45AB" w:rsidP="001376DB">
            <w:pPr>
              <w:widowControl/>
              <w:jc w:val="center"/>
              <w:rPr>
                <w:rFonts w:ascii="Arial" w:hAnsi="Arial" w:cs="Arial" w:hint="eastAsia"/>
                <w:b/>
                <w:bCs/>
                <w:color w:val="1F497D"/>
                <w:kern w:val="0"/>
              </w:rPr>
            </w:pPr>
            <w:r w:rsidRPr="00276FF5">
              <w:rPr>
                <w:rFonts w:ascii="Arial" w:hAnsi="Arial" w:cs="Arial" w:hint="eastAsia"/>
                <w:b/>
                <w:bCs/>
                <w:color w:val="1F497D"/>
                <w:kern w:val="0"/>
              </w:rPr>
              <w:t>NEW PROJECT</w:t>
            </w:r>
          </w:p>
        </w:tc>
      </w:tr>
      <w:tr w:rsidR="001376DB" w:rsidRPr="009D7B21">
        <w:trPr>
          <w:trHeight w:val="315"/>
        </w:trPr>
        <w:tc>
          <w:tcPr>
            <w:tcW w:w="16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76DB" w:rsidRPr="009D7B21" w:rsidRDefault="001376DB" w:rsidP="00781941">
            <w:pPr>
              <w:widowControl/>
              <w:jc w:val="center"/>
              <w:rPr>
                <w:rFonts w:ascii="Arial" w:eastAsia="Arial Unicode MS" w:hAnsi="Arial" w:cs="Arial"/>
                <w:b/>
                <w:bCs/>
                <w:color w:val="1F497D"/>
                <w:kern w:val="0"/>
              </w:rPr>
            </w:pPr>
          </w:p>
        </w:tc>
        <w:tc>
          <w:tcPr>
            <w:tcW w:w="1685" w:type="dxa"/>
            <w:tcBorders>
              <w:top w:val="single" w:sz="4" w:space="0" w:color="auto"/>
              <w:left w:val="nil"/>
              <w:bottom w:val="single" w:sz="4" w:space="0" w:color="auto"/>
              <w:right w:val="single" w:sz="4" w:space="0" w:color="000000"/>
            </w:tcBorders>
            <w:shd w:val="clear" w:color="auto" w:fill="auto"/>
            <w:noWrap/>
            <w:vAlign w:val="center"/>
          </w:tcPr>
          <w:p w:rsidR="001376DB" w:rsidRPr="009D7B21" w:rsidRDefault="001376DB" w:rsidP="001A773D">
            <w:pPr>
              <w:widowControl/>
              <w:jc w:val="center"/>
              <w:rPr>
                <w:rFonts w:ascii="Arial" w:eastAsia="Arial Unicode MS" w:hAnsi="Arial" w:cs="Arial"/>
                <w:b/>
                <w:bCs/>
                <w:color w:val="1F497D"/>
                <w:kern w:val="0"/>
              </w:rPr>
            </w:pPr>
          </w:p>
        </w:tc>
        <w:tc>
          <w:tcPr>
            <w:tcW w:w="6740" w:type="dxa"/>
            <w:tcBorders>
              <w:top w:val="single" w:sz="4" w:space="0" w:color="auto"/>
              <w:left w:val="nil"/>
              <w:bottom w:val="single" w:sz="4" w:space="0" w:color="auto"/>
              <w:right w:val="single" w:sz="4" w:space="0" w:color="000000"/>
            </w:tcBorders>
            <w:vAlign w:val="center"/>
          </w:tcPr>
          <w:p w:rsidR="001376DB" w:rsidRPr="009D7B21" w:rsidRDefault="001376DB" w:rsidP="009D7B21">
            <w:pPr>
              <w:widowControl/>
              <w:rPr>
                <w:rFonts w:ascii="Arial" w:eastAsia="Arial Unicode MS" w:hAnsi="Arial" w:cs="Arial"/>
                <w:b/>
                <w:bCs/>
                <w:color w:val="1F497D"/>
                <w:kern w:val="0"/>
              </w:rPr>
            </w:pPr>
          </w:p>
        </w:tc>
      </w:tr>
      <w:tr w:rsidR="000E029F" w:rsidRPr="009D7B21">
        <w:trPr>
          <w:trHeight w:val="315"/>
          <w:ins w:id="6" w:author="Emmet.Kuo" w:date="2012-05-04T16:33:00Z"/>
        </w:trPr>
        <w:tc>
          <w:tcPr>
            <w:tcW w:w="16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E029F" w:rsidRPr="009D7B21" w:rsidRDefault="000E029F" w:rsidP="005B5819">
            <w:pPr>
              <w:widowControl/>
              <w:jc w:val="center"/>
              <w:rPr>
                <w:ins w:id="7" w:author="Emmet.Kuo" w:date="2012-05-04T16:33:00Z"/>
                <w:rFonts w:ascii="Arial" w:eastAsia="Arial Unicode MS" w:hAnsi="Arial" w:cs="Arial"/>
                <w:b/>
                <w:bCs/>
                <w:color w:val="1F497D"/>
                <w:kern w:val="0"/>
              </w:rPr>
            </w:pPr>
          </w:p>
        </w:tc>
        <w:tc>
          <w:tcPr>
            <w:tcW w:w="1685" w:type="dxa"/>
            <w:tcBorders>
              <w:top w:val="single" w:sz="4" w:space="0" w:color="auto"/>
              <w:left w:val="nil"/>
              <w:bottom w:val="single" w:sz="4" w:space="0" w:color="auto"/>
              <w:right w:val="single" w:sz="4" w:space="0" w:color="000000"/>
            </w:tcBorders>
            <w:shd w:val="clear" w:color="auto" w:fill="auto"/>
            <w:noWrap/>
            <w:vAlign w:val="center"/>
          </w:tcPr>
          <w:p w:rsidR="000E029F" w:rsidRPr="009D7B21" w:rsidRDefault="000E029F" w:rsidP="001A773D">
            <w:pPr>
              <w:widowControl/>
              <w:jc w:val="center"/>
              <w:rPr>
                <w:ins w:id="8" w:author="Emmet.Kuo" w:date="2012-05-04T16:33:00Z"/>
                <w:rFonts w:ascii="Arial" w:eastAsia="Arial Unicode MS" w:hAnsi="Arial" w:cs="Arial"/>
                <w:b/>
                <w:bCs/>
                <w:color w:val="1F497D"/>
                <w:kern w:val="0"/>
              </w:rPr>
            </w:pPr>
          </w:p>
        </w:tc>
        <w:tc>
          <w:tcPr>
            <w:tcW w:w="6740" w:type="dxa"/>
            <w:tcBorders>
              <w:top w:val="single" w:sz="4" w:space="0" w:color="auto"/>
              <w:left w:val="nil"/>
              <w:bottom w:val="single" w:sz="4" w:space="0" w:color="auto"/>
              <w:right w:val="single" w:sz="4" w:space="0" w:color="000000"/>
            </w:tcBorders>
            <w:vAlign w:val="center"/>
          </w:tcPr>
          <w:p w:rsidR="00873F0B" w:rsidRPr="009D7B21" w:rsidRDefault="00873F0B" w:rsidP="00F67290">
            <w:pPr>
              <w:widowControl/>
              <w:numPr>
                <w:ilvl w:val="0"/>
                <w:numId w:val="1"/>
              </w:numPr>
              <w:rPr>
                <w:ins w:id="9" w:author="Emmet.Kuo" w:date="2012-05-04T16:33:00Z"/>
                <w:rFonts w:ascii="Arial" w:eastAsia="Arial Unicode MS" w:hAnsi="Arial" w:cs="Arial"/>
                <w:b/>
                <w:bCs/>
                <w:color w:val="1F497D"/>
                <w:kern w:val="0"/>
              </w:rPr>
              <w:pPrChange w:id="10" w:author="Emmet.Kuo" w:date="2012-06-19T18:02:00Z">
                <w:pPr>
                  <w:framePr w:hSpace="180" w:wrap="around" w:vAnchor="text" w:hAnchor="margin" w:y="2"/>
                  <w:widowControl/>
                </w:pPr>
              </w:pPrChange>
            </w:pPr>
          </w:p>
        </w:tc>
      </w:tr>
      <w:tr w:rsidR="00F67290" w:rsidRPr="009D7B21">
        <w:trPr>
          <w:trHeight w:val="315"/>
          <w:ins w:id="11" w:author="Emmet.Kuo" w:date="2012-06-19T18:02:00Z"/>
        </w:trPr>
        <w:tc>
          <w:tcPr>
            <w:tcW w:w="16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7290" w:rsidRDefault="00F67290" w:rsidP="005B5819">
            <w:pPr>
              <w:widowControl/>
              <w:jc w:val="center"/>
              <w:rPr>
                <w:ins w:id="12" w:author="Emmet.Kuo" w:date="2012-06-19T18:02:00Z"/>
                <w:rFonts w:ascii="Arial" w:eastAsia="Arial Unicode MS" w:hAnsi="Arial" w:cs="Arial" w:hint="eastAsia"/>
                <w:b/>
                <w:bCs/>
                <w:color w:val="1F497D"/>
                <w:kern w:val="0"/>
              </w:rPr>
            </w:pPr>
          </w:p>
        </w:tc>
        <w:tc>
          <w:tcPr>
            <w:tcW w:w="1685" w:type="dxa"/>
            <w:tcBorders>
              <w:top w:val="single" w:sz="4" w:space="0" w:color="auto"/>
              <w:left w:val="nil"/>
              <w:bottom w:val="single" w:sz="4" w:space="0" w:color="auto"/>
              <w:right w:val="single" w:sz="4" w:space="0" w:color="000000"/>
            </w:tcBorders>
            <w:shd w:val="clear" w:color="auto" w:fill="auto"/>
            <w:noWrap/>
            <w:vAlign w:val="center"/>
          </w:tcPr>
          <w:p w:rsidR="00F67290" w:rsidRDefault="00F67290" w:rsidP="001A773D">
            <w:pPr>
              <w:widowControl/>
              <w:jc w:val="center"/>
              <w:rPr>
                <w:ins w:id="13" w:author="Emmet.Kuo" w:date="2012-06-19T18:02:00Z"/>
                <w:rFonts w:ascii="Arial" w:eastAsia="Arial Unicode MS" w:hAnsi="Arial" w:cs="Arial" w:hint="eastAsia"/>
                <w:b/>
                <w:bCs/>
                <w:color w:val="1F497D"/>
                <w:kern w:val="0"/>
              </w:rPr>
            </w:pPr>
          </w:p>
        </w:tc>
        <w:tc>
          <w:tcPr>
            <w:tcW w:w="6740" w:type="dxa"/>
            <w:tcBorders>
              <w:top w:val="single" w:sz="4" w:space="0" w:color="auto"/>
              <w:left w:val="nil"/>
              <w:bottom w:val="single" w:sz="4" w:space="0" w:color="auto"/>
              <w:right w:val="single" w:sz="4" w:space="0" w:color="000000"/>
            </w:tcBorders>
            <w:vAlign w:val="center"/>
          </w:tcPr>
          <w:p w:rsidR="00945F5D" w:rsidRPr="00873F0B" w:rsidRDefault="00945F5D" w:rsidP="007B67AC">
            <w:pPr>
              <w:widowControl/>
              <w:numPr>
                <w:ilvl w:val="0"/>
                <w:numId w:val="5"/>
              </w:numPr>
              <w:rPr>
                <w:ins w:id="14" w:author="Emmet.Kuo" w:date="2012-06-19T18:02:00Z"/>
                <w:rFonts w:ascii="Arial" w:eastAsia="Arial Unicode MS" w:hAnsi="Arial" w:cs="Arial" w:hint="eastAsia"/>
                <w:b/>
                <w:bCs/>
                <w:color w:val="1F497D"/>
                <w:kern w:val="0"/>
              </w:rPr>
              <w:pPrChange w:id="15" w:author="Emmet.Kuo" w:date="2012-06-20T10:06:00Z">
                <w:pPr>
                  <w:framePr w:hSpace="180" w:wrap="around" w:vAnchor="text" w:hAnchor="margin" w:y="2"/>
                  <w:widowControl/>
                  <w:numPr>
                    <w:numId w:val="1"/>
                  </w:numPr>
                  <w:ind w:left="480" w:hanging="480"/>
                </w:pPr>
              </w:pPrChange>
            </w:pPr>
          </w:p>
        </w:tc>
      </w:tr>
      <w:tr w:rsidR="002242D3" w:rsidRPr="009D7B21">
        <w:trPr>
          <w:trHeight w:val="315"/>
          <w:ins w:id="16" w:author="Emmet.Kuo" w:date="2012-07-12T11:47:00Z"/>
        </w:trPr>
        <w:tc>
          <w:tcPr>
            <w:tcW w:w="16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2242D3" w:rsidRDefault="002242D3" w:rsidP="005B5819">
            <w:pPr>
              <w:widowControl/>
              <w:jc w:val="center"/>
              <w:rPr>
                <w:ins w:id="17" w:author="Emmet.Kuo" w:date="2012-07-12T11:47:00Z"/>
                <w:rFonts w:ascii="Arial" w:eastAsia="Arial Unicode MS" w:hAnsi="Arial" w:cs="Arial" w:hint="eastAsia"/>
                <w:b/>
                <w:bCs/>
                <w:color w:val="1F497D"/>
                <w:kern w:val="0"/>
              </w:rPr>
            </w:pPr>
          </w:p>
        </w:tc>
        <w:tc>
          <w:tcPr>
            <w:tcW w:w="1685" w:type="dxa"/>
            <w:tcBorders>
              <w:top w:val="single" w:sz="4" w:space="0" w:color="auto"/>
              <w:left w:val="nil"/>
              <w:bottom w:val="single" w:sz="4" w:space="0" w:color="auto"/>
              <w:right w:val="single" w:sz="4" w:space="0" w:color="000000"/>
            </w:tcBorders>
            <w:shd w:val="clear" w:color="auto" w:fill="auto"/>
            <w:noWrap/>
            <w:vAlign w:val="center"/>
          </w:tcPr>
          <w:p w:rsidR="002242D3" w:rsidRDefault="002242D3" w:rsidP="001A773D">
            <w:pPr>
              <w:widowControl/>
              <w:jc w:val="center"/>
              <w:rPr>
                <w:ins w:id="18" w:author="Emmet.Kuo" w:date="2012-07-12T11:47:00Z"/>
                <w:rFonts w:ascii="Arial" w:eastAsia="Arial Unicode MS" w:hAnsi="Arial" w:cs="Arial" w:hint="eastAsia"/>
                <w:b/>
                <w:bCs/>
                <w:color w:val="1F497D"/>
                <w:kern w:val="0"/>
              </w:rPr>
            </w:pPr>
          </w:p>
        </w:tc>
        <w:tc>
          <w:tcPr>
            <w:tcW w:w="6740" w:type="dxa"/>
            <w:tcBorders>
              <w:top w:val="single" w:sz="4" w:space="0" w:color="auto"/>
              <w:left w:val="nil"/>
              <w:bottom w:val="single" w:sz="4" w:space="0" w:color="auto"/>
              <w:right w:val="single" w:sz="4" w:space="0" w:color="000000"/>
            </w:tcBorders>
            <w:vAlign w:val="center"/>
          </w:tcPr>
          <w:p w:rsidR="00331711" w:rsidRDefault="00331711" w:rsidP="002242D3">
            <w:pPr>
              <w:widowControl/>
              <w:numPr>
                <w:ilvl w:val="0"/>
                <w:numId w:val="6"/>
              </w:numPr>
              <w:rPr>
                <w:ins w:id="19" w:author="Emmet.Kuo" w:date="2012-07-12T11:47:00Z"/>
                <w:rFonts w:ascii="Arial" w:eastAsia="Arial Unicode MS" w:hAnsi="Arial" w:cs="Arial" w:hint="eastAsia"/>
                <w:b/>
                <w:bCs/>
                <w:color w:val="1F497D"/>
                <w:kern w:val="0"/>
              </w:rPr>
              <w:pPrChange w:id="20" w:author="Emmet.Kuo" w:date="2012-07-12T11:49:00Z">
                <w:pPr>
                  <w:widowControl/>
                  <w:numPr>
                    <w:numId w:val="5"/>
                  </w:numPr>
                  <w:ind w:left="480" w:hanging="480"/>
                </w:pPr>
              </w:pPrChange>
            </w:pPr>
          </w:p>
        </w:tc>
      </w:tr>
    </w:tbl>
    <w:p w:rsidR="007C5F64" w:rsidRPr="007B67AC" w:rsidRDefault="007C5F64">
      <w:pPr>
        <w:rPr>
          <w:rFonts w:hint="eastAsia"/>
        </w:rPr>
      </w:pPr>
    </w:p>
    <w:p w:rsidR="007C5F64" w:rsidRPr="00D063D2" w:rsidRDefault="007C5F64">
      <w:pPr>
        <w:rPr>
          <w:rFonts w:hint="eastAsia"/>
        </w:rPr>
      </w:pPr>
    </w:p>
    <w:p w:rsidR="007C5F64" w:rsidRPr="00945F5D" w:rsidRDefault="007C5F64">
      <w:pPr>
        <w:rPr>
          <w:rFonts w:hint="eastAsia"/>
          <w:rPrChange w:id="21" w:author="Emmet.Kuo" w:date="2012-06-20T10:06:00Z">
            <w:rPr>
              <w:rFonts w:hint="eastAsia"/>
            </w:rPr>
          </w:rPrChange>
        </w:rPr>
        <w:sectPr w:rsidR="007C5F64" w:rsidRPr="00945F5D" w:rsidSect="008D422F">
          <w:footerReference w:type="even" r:id="rId8"/>
          <w:footerReference w:type="default" r:id="rId9"/>
          <w:type w:val="nextColumn"/>
          <w:pgSz w:w="11906" w:h="16838" w:code="9"/>
          <w:pgMar w:top="1077" w:right="1106" w:bottom="1077" w:left="1077" w:header="851" w:footer="352" w:gutter="0"/>
          <w:cols w:space="425"/>
          <w:docGrid w:type="lines" w:linePitch="360"/>
        </w:sectPr>
      </w:pPr>
    </w:p>
    <w:p w:rsidR="00D66726" w:rsidRDefault="00D66726" w:rsidP="00C71DDD">
      <w:pPr>
        <w:jc w:val="center"/>
        <w:outlineLvl w:val="0"/>
        <w:rPr>
          <w:rFonts w:ascii="Arial" w:hAnsi="Arial" w:cs="Arial" w:hint="eastAsia"/>
          <w:b/>
          <w:sz w:val="32"/>
          <w:szCs w:val="32"/>
          <w:u w:val="single"/>
          <w:lang w:val="it-IT"/>
        </w:rPr>
      </w:pPr>
    </w:p>
    <w:tbl>
      <w:tblPr>
        <w:tblW w:w="14064" w:type="dxa"/>
        <w:tblInd w:w="13" w:type="dxa"/>
        <w:tblCellMar>
          <w:left w:w="28" w:type="dxa"/>
          <w:right w:w="28" w:type="dxa"/>
        </w:tblCellMar>
        <w:tblLook w:val="04A0"/>
      </w:tblPr>
      <w:tblGrid>
        <w:gridCol w:w="6500"/>
        <w:gridCol w:w="1496"/>
        <w:gridCol w:w="6068"/>
      </w:tblGrid>
      <w:tr w:rsidR="0092071D" w:rsidRPr="0092071D" w:rsidTr="0092071D">
        <w:trPr>
          <w:trHeight w:val="420"/>
        </w:trPr>
        <w:tc>
          <w:tcPr>
            <w:tcW w:w="650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92071D" w:rsidRPr="0092071D" w:rsidRDefault="0092071D" w:rsidP="0092071D">
            <w:pPr>
              <w:widowControl/>
              <w:rPr>
                <w:rFonts w:ascii="Arial" w:eastAsia="SimSun" w:hAnsi="Arial" w:cs="Arial"/>
                <w:b/>
                <w:bCs/>
                <w:kern w:val="0"/>
                <w:sz w:val="32"/>
                <w:szCs w:val="32"/>
                <w:u w:val="single"/>
              </w:rPr>
            </w:pPr>
            <w:r w:rsidRPr="0092071D">
              <w:rPr>
                <w:rFonts w:ascii="Arial" w:eastAsia="SimSun" w:hAnsi="Arial" w:cs="Arial"/>
                <w:b/>
                <w:bCs/>
                <w:kern w:val="0"/>
                <w:sz w:val="32"/>
                <w:szCs w:val="32"/>
                <w:u w:val="single"/>
                <w:lang w:val="it-IT"/>
              </w:rPr>
              <w:t>LI-ION EEPROM</w:t>
            </w:r>
          </w:p>
        </w:tc>
        <w:tc>
          <w:tcPr>
            <w:tcW w:w="1496" w:type="dxa"/>
            <w:tcBorders>
              <w:top w:val="single" w:sz="12" w:space="0" w:color="auto"/>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rPr>
                <w:rFonts w:ascii="SimSun" w:eastAsia="SimSun" w:hAnsi="SimSun" w:cs="新細明體"/>
                <w:b/>
                <w:bCs/>
                <w:kern w:val="0"/>
              </w:rPr>
            </w:pPr>
            <w:r w:rsidRPr="0092071D">
              <w:rPr>
                <w:rFonts w:ascii="SimSun" w:eastAsia="SimSun" w:hAnsi="SimSun" w:cs="新細明體" w:hint="eastAsia"/>
                <w:b/>
                <w:bCs/>
                <w:kern w:val="0"/>
              </w:rPr>
              <w:t>Value</w:t>
            </w:r>
          </w:p>
        </w:tc>
        <w:tc>
          <w:tcPr>
            <w:tcW w:w="6068" w:type="dxa"/>
            <w:tcBorders>
              <w:top w:val="single" w:sz="12" w:space="0" w:color="auto"/>
              <w:left w:val="nil"/>
              <w:bottom w:val="single" w:sz="4" w:space="0" w:color="auto"/>
              <w:right w:val="single" w:sz="12" w:space="0" w:color="auto"/>
            </w:tcBorders>
            <w:shd w:val="clear" w:color="auto" w:fill="auto"/>
            <w:vAlign w:val="center"/>
            <w:hideMark/>
          </w:tcPr>
          <w:p w:rsidR="0092071D" w:rsidRPr="0092071D" w:rsidRDefault="0092071D" w:rsidP="0092071D">
            <w:pPr>
              <w:widowControl/>
              <w:rPr>
                <w:rFonts w:ascii="SimSun" w:eastAsia="SimSun" w:hAnsi="SimSun" w:cs="新細明體"/>
                <w:b/>
                <w:bCs/>
                <w:kern w:val="0"/>
              </w:rPr>
            </w:pPr>
            <w:r w:rsidRPr="0092071D">
              <w:rPr>
                <w:rFonts w:ascii="SimSun" w:eastAsia="SimSun" w:hAnsi="SimSun" w:cs="新細明體" w:hint="eastAsia"/>
                <w:b/>
                <w:bCs/>
                <w:kern w:val="0"/>
              </w:rPr>
              <w:t>Remark</w:t>
            </w:r>
          </w:p>
        </w:tc>
      </w:tr>
      <w:tr w:rsidR="0092071D" w:rsidRPr="0092071D" w:rsidTr="0092071D">
        <w:trPr>
          <w:trHeight w:val="570"/>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RECORDING_ADC_OVER_VOLTAGE_TH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2771</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42.1V; unit: mV; check charging &gt; over </w:t>
            </w:r>
            <w:proofErr w:type="spellStart"/>
            <w:r w:rsidRPr="0092071D">
              <w:rPr>
                <w:rFonts w:ascii="SimSun" w:eastAsia="SimSun" w:hAnsi="SimSun" w:cs="新細明體" w:hint="eastAsia"/>
                <w:kern w:val="0"/>
              </w:rPr>
              <w:t>voltag</w:t>
            </w:r>
            <w:proofErr w:type="spellEnd"/>
            <w:r w:rsidRPr="0092071D">
              <w:rPr>
                <w:rFonts w:ascii="SimSun" w:eastAsia="SimSun" w:hAnsi="SimSun" w:cs="新細明體" w:hint="eastAsia"/>
                <w:kern w:val="0"/>
              </w:rPr>
              <w:t xml:space="preserve"> for a long time                             </w:t>
            </w:r>
          </w:p>
        </w:tc>
      </w:tr>
      <w:tr w:rsidR="0092071D" w:rsidRPr="0092071D" w:rsidTr="0092071D">
        <w:trPr>
          <w:trHeight w:val="570"/>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RECORDING_ADC_DSG_OVER_CURRENT_TH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2482</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10A=10000mA; unit: </w:t>
            </w:r>
            <w:proofErr w:type="spellStart"/>
            <w:r w:rsidRPr="0092071D">
              <w:rPr>
                <w:rFonts w:ascii="SimSun" w:eastAsia="SimSun" w:hAnsi="SimSun" w:cs="新細明體" w:hint="eastAsia"/>
                <w:kern w:val="0"/>
              </w:rPr>
              <w:t>mA</w:t>
            </w:r>
            <w:proofErr w:type="spellEnd"/>
            <w:r w:rsidRPr="0092071D">
              <w:rPr>
                <w:rFonts w:ascii="SimSun" w:eastAsia="SimSun" w:hAnsi="SimSun" w:cs="新細明體" w:hint="eastAsia"/>
                <w:kern w:val="0"/>
              </w:rPr>
              <w:t xml:space="preserve">; check &gt; discharging TH current for recording                       </w:t>
            </w:r>
          </w:p>
        </w:tc>
      </w:tr>
      <w:tr w:rsidR="0092071D" w:rsidRPr="0092071D" w:rsidTr="0092071D">
        <w:trPr>
          <w:trHeight w:val="570"/>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RECORDING_ADC_CHG_FASTER_CHARGING_CURRENT_TH</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1117</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2500mA; unit: </w:t>
            </w:r>
            <w:proofErr w:type="spellStart"/>
            <w:r w:rsidRPr="0092071D">
              <w:rPr>
                <w:rFonts w:ascii="SimSun" w:eastAsia="SimSun" w:hAnsi="SimSun" w:cs="新細明體" w:hint="eastAsia"/>
                <w:kern w:val="0"/>
              </w:rPr>
              <w:t>mA</w:t>
            </w:r>
            <w:proofErr w:type="spellEnd"/>
            <w:r w:rsidRPr="0092071D">
              <w:rPr>
                <w:rFonts w:ascii="SimSun" w:eastAsia="SimSun" w:hAnsi="SimSun" w:cs="新細明體" w:hint="eastAsia"/>
                <w:kern w:val="0"/>
              </w:rPr>
              <w:t xml:space="preserve">; check &gt; charging TH current for detecting faster charging and recording </w:t>
            </w:r>
          </w:p>
        </w:tc>
      </w:tr>
      <w:tr w:rsidR="0092071D" w:rsidRPr="0092071D" w:rsidTr="0092071D">
        <w:trPr>
          <w:trHeight w:val="570"/>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RECORDING_ADC_HIGH_TEMP_TH_FOR_CHARGING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1350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45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unit: mV; check &gt; high temp for recording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RECORDING_ADC_LOW_TEMP_TH_FOR_CHARGING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2815</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5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unit: mV; check &lt; low temp for recording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RECORDING_ADC_LOW_TEMP_GRADE_TH1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2628</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10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unit: mV; check &lt; temp for recording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RECORDING_ADC_LOW_TEMP_GRADE_TH2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2992</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0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unit: mV; check &lt; temp for recording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RECORDING_ADC_LOW_TEMP_GRADE_TH3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3301</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-10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unit: mV; check &lt; temp for recording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RECORDING_ADC_LOW_TEMP_GRADE_TH4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3548</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-20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unit: mV; check &lt; temp for recording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RECORDING_ADC_HIGH_TEMP_GRADE_TH1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953</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60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unit: mV; check &gt; temp for recording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RECORDING_ADC_HIGH_TEMP_GRADE_TH2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750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70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unit: mV; check &gt; temp for recording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RECORDING_ADC_HIGH_TEMP_GRADE_TH3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590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80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unit: mV; check &gt; temp for recording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RECORDING_ADC_HIGH_TEMP_GRADE_TH4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466</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90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unit: mV; check &gt; temp for recording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RECORDING_ADC_HIGH_TEMP_GRADE_TH5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369</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100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unit: mV; check &gt; temp for recording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rPr>
                <w:rFonts w:ascii="SimSun" w:eastAsia="SimSun" w:hAnsi="SimSun" w:cs="新細明體"/>
                <w:color w:val="0000FF"/>
                <w:kern w:val="0"/>
              </w:rPr>
            </w:pPr>
            <w:r w:rsidRPr="0092071D">
              <w:rPr>
                <w:rFonts w:ascii="SimSun" w:eastAsia="SimSun" w:hAnsi="SimSun" w:cs="新細明體" w:hint="eastAsia"/>
                <w:color w:val="0000FF"/>
                <w:kern w:val="0"/>
              </w:rPr>
              <w:t xml:space="preserve">　</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rPr>
                <w:rFonts w:ascii="SimSun" w:eastAsia="SimSun" w:hAnsi="SimSun" w:cs="新細明體"/>
                <w:color w:val="0000FF"/>
                <w:kern w:val="0"/>
              </w:rPr>
            </w:pPr>
            <w:r w:rsidRPr="0092071D">
              <w:rPr>
                <w:rFonts w:ascii="SimSun" w:eastAsia="SimSun" w:hAnsi="SimSun" w:cs="新細明體" w:hint="eastAsia"/>
                <w:color w:val="0000FF"/>
                <w:kern w:val="0"/>
              </w:rPr>
              <w:t xml:space="preserve">　</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float_CHG_mA_To_ADC_Factor</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rPr>
                <w:rFonts w:ascii="SimSun" w:eastAsia="SimSun" w:hAnsi="SimSun" w:cs="新細明體"/>
                <w:color w:val="0000FF"/>
                <w:kern w:val="0"/>
              </w:rPr>
            </w:pPr>
            <w:r w:rsidRPr="0092071D">
              <w:rPr>
                <w:rFonts w:ascii="SimSun" w:eastAsia="SimSun" w:hAnsi="SimSun" w:cs="新細明體" w:hint="eastAsia"/>
                <w:color w:val="0000FF"/>
                <w:kern w:val="0"/>
              </w:rPr>
              <w:t xml:space="preserve">0.446836364f </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4 bytes;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float_DSG_mA_To_ADC_Factor</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rPr>
                <w:rFonts w:ascii="SimSun" w:eastAsia="SimSun" w:hAnsi="SimSun" w:cs="新細明體"/>
                <w:color w:val="0000FF"/>
                <w:kern w:val="0"/>
              </w:rPr>
            </w:pPr>
            <w:r w:rsidRPr="0092071D">
              <w:rPr>
                <w:rFonts w:ascii="SimSun" w:eastAsia="SimSun" w:hAnsi="SimSun" w:cs="新細明體" w:hint="eastAsia"/>
                <w:color w:val="0000FF"/>
                <w:kern w:val="0"/>
              </w:rPr>
              <w:t xml:space="preserve">0.248242424f </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4 bytes;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float_VBAT_mV_To_ADC_Factor</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rPr>
                <w:rFonts w:ascii="SimSun" w:eastAsia="SimSun" w:hAnsi="SimSun" w:cs="新細明體"/>
                <w:color w:val="0000FF"/>
                <w:kern w:val="0"/>
              </w:rPr>
            </w:pPr>
            <w:r w:rsidRPr="0092071D">
              <w:rPr>
                <w:rFonts w:ascii="SimSun" w:eastAsia="SimSun" w:hAnsi="SimSun" w:cs="新細明體" w:hint="eastAsia"/>
                <w:color w:val="0000FF"/>
                <w:kern w:val="0"/>
              </w:rPr>
              <w:t xml:space="preserve">0.065821855f </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4 bytes;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float_Thermistor_mV_To_ADC_Factor</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rPr>
                <w:rFonts w:ascii="SimSun" w:eastAsia="SimSun" w:hAnsi="SimSun" w:cs="新細明體"/>
                <w:color w:val="0000FF"/>
                <w:kern w:val="0"/>
              </w:rPr>
            </w:pPr>
            <w:r w:rsidRPr="0092071D">
              <w:rPr>
                <w:rFonts w:ascii="SimSun" w:eastAsia="SimSun" w:hAnsi="SimSun" w:cs="新細明體" w:hint="eastAsia"/>
                <w:color w:val="0000FF"/>
                <w:kern w:val="0"/>
              </w:rPr>
              <w:t xml:space="preserve">1.241212f </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4 bytes; = 1/</w:t>
            </w:r>
            <w:proofErr w:type="spellStart"/>
            <w:r w:rsidRPr="0092071D">
              <w:rPr>
                <w:rFonts w:ascii="SimSun" w:eastAsia="SimSun" w:hAnsi="SimSun" w:cs="新細明體" w:hint="eastAsia"/>
                <w:kern w:val="0"/>
              </w:rPr>
              <w:t>ADC_Step</w:t>
            </w:r>
            <w:proofErr w:type="spellEnd"/>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char_DSG_OP_ADC_OFFSET</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1byte ; 實際值-理論值 (signed char) //used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char_CHG_OP_ADC_OFFSET</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1byte ; 實際值-理論值 (signed char) //used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lastRenderedPageBreak/>
              <w:t>char_VBAT_ADC_OFFSET</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1byte ; 實際值-理論值 (signed char) //used                                                                                     </w:t>
            </w:r>
          </w:p>
        </w:tc>
      </w:tr>
      <w:tr w:rsidR="0092071D" w:rsidRPr="0092071D" w:rsidTr="0092071D">
        <w:trPr>
          <w:trHeight w:val="570"/>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char_NTC1_ADC_OFFSET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1byte ; 實際值-理論值 </w:t>
            </w:r>
            <w:proofErr w:type="spellStart"/>
            <w:r w:rsidRPr="0092071D">
              <w:rPr>
                <w:rFonts w:ascii="SimSun" w:eastAsia="SimSun" w:hAnsi="SimSun" w:cs="新細明體" w:hint="eastAsia"/>
                <w:kern w:val="0"/>
              </w:rPr>
              <w:t>Thermistor</w:t>
            </w:r>
            <w:proofErr w:type="spellEnd"/>
            <w:r w:rsidRPr="0092071D">
              <w:rPr>
                <w:rFonts w:ascii="SimSun" w:eastAsia="SimSun" w:hAnsi="SimSun" w:cs="新細明體" w:hint="eastAsia"/>
                <w:kern w:val="0"/>
              </w:rPr>
              <w:t xml:space="preserve"> (signed char) //used                                                                          </w:t>
            </w:r>
          </w:p>
        </w:tc>
      </w:tr>
      <w:tr w:rsidR="0092071D" w:rsidRPr="0092071D" w:rsidTr="0092071D">
        <w:trPr>
          <w:trHeight w:val="570"/>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char_NTC2_ADC_OFFSET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1byte ; 實際值-理論值 </w:t>
            </w:r>
            <w:proofErr w:type="spellStart"/>
            <w:r w:rsidRPr="0092071D">
              <w:rPr>
                <w:rFonts w:ascii="SimSun" w:eastAsia="SimSun" w:hAnsi="SimSun" w:cs="新細明體" w:hint="eastAsia"/>
                <w:kern w:val="0"/>
              </w:rPr>
              <w:t>Thermistor</w:t>
            </w:r>
            <w:proofErr w:type="spellEnd"/>
            <w:r w:rsidRPr="0092071D">
              <w:rPr>
                <w:rFonts w:ascii="SimSun" w:eastAsia="SimSun" w:hAnsi="SimSun" w:cs="新細明體" w:hint="eastAsia"/>
                <w:kern w:val="0"/>
              </w:rPr>
              <w:t xml:space="preserve"> (signed char) //used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char_SOC_ADC_OFFSET</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1byte ; 實際值-理論值 (signed char)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ulong_RESERVED_CAL_FOR_OFFSET1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ulong_RESERVED_CAL_FOR_OFFSET2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uint_RESERVED_CAL_FOR_OFFSET3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uint_MAX_DSG_C_ADC_RECORD_EEPROM</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uint_MAX_CHG_C_ADC_RECORD_EEPROM</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uint_MAX_VBAT_ADC_RECORD_EEPROM</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uint_MIN_VBAT_ADC_RECORD_EEPROM</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65535</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uint_MAX_VBAT_SocLo_ADC_RECORD_EEPROM</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uint_MAX_VBAT_SocHi_ADC_RECORD_EEPROM</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uint_DSG_MAX_TH1_ADC_RECORD_EEPROM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uint_DSG_MIN_TH1_ADC_RECORD_EEPROM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65535</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uint_DSG_MAX_TH2_ADC_RECORD_EEPROM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uint_DSG_MIN_TH2_ADC_RECORD_EEPROM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65535</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uint_RECORD_DATA_COUNT_EEPROM</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uint_CHG_Cycle_Count_RECORD_EEPROM</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ulong_CHG_ADC_AccumulatingQ_RECORD_EEPROM</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max = 4,294,967,295 = 0xffff </w:t>
            </w:r>
            <w:proofErr w:type="spellStart"/>
            <w:r w:rsidRPr="0092071D">
              <w:rPr>
                <w:rFonts w:ascii="SimSun" w:eastAsia="SimSun" w:hAnsi="SimSun" w:cs="新細明體" w:hint="eastAsia"/>
                <w:kern w:val="0"/>
              </w:rPr>
              <w:t>ffff</w:t>
            </w:r>
            <w:proofErr w:type="spellEnd"/>
            <w:r w:rsidRPr="0092071D">
              <w:rPr>
                <w:rFonts w:ascii="SimSun" w:eastAsia="SimSun" w:hAnsi="SimSun" w:cs="新細明體" w:hint="eastAsia"/>
                <w:kern w:val="0"/>
              </w:rPr>
              <w:t xml:space="preserve"> </w:t>
            </w:r>
            <w:proofErr w:type="spellStart"/>
            <w:r w:rsidRPr="0092071D">
              <w:rPr>
                <w:rFonts w:ascii="SimSun" w:eastAsia="SimSun" w:hAnsi="SimSun" w:cs="新細明體" w:hint="eastAsia"/>
                <w:kern w:val="0"/>
              </w:rPr>
              <w:t>ffff</w:t>
            </w:r>
            <w:proofErr w:type="spellEnd"/>
            <w:r w:rsidRPr="0092071D">
              <w:rPr>
                <w:rFonts w:ascii="SimSun" w:eastAsia="SimSun" w:hAnsi="SimSun" w:cs="新細明體" w:hint="eastAsia"/>
                <w:kern w:val="0"/>
              </w:rPr>
              <w:t xml:space="preserve"> </w:t>
            </w:r>
            <w:proofErr w:type="spellStart"/>
            <w:r w:rsidRPr="0092071D">
              <w:rPr>
                <w:rFonts w:ascii="SimSun" w:eastAsia="SimSun" w:hAnsi="SimSun" w:cs="新細明體" w:hint="eastAsia"/>
                <w:kern w:val="0"/>
              </w:rPr>
              <w:t>ffff</w:t>
            </w:r>
            <w:proofErr w:type="spellEnd"/>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ulong_DSG_ADC_AccumulatingQ_RECORD_EEPROM</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max = 4,294,967,295 = 0xffff </w:t>
            </w:r>
            <w:proofErr w:type="spellStart"/>
            <w:r w:rsidRPr="0092071D">
              <w:rPr>
                <w:rFonts w:ascii="SimSun" w:eastAsia="SimSun" w:hAnsi="SimSun" w:cs="新細明體" w:hint="eastAsia"/>
                <w:kern w:val="0"/>
              </w:rPr>
              <w:t>ffff</w:t>
            </w:r>
            <w:proofErr w:type="spellEnd"/>
            <w:r w:rsidRPr="0092071D">
              <w:rPr>
                <w:rFonts w:ascii="SimSun" w:eastAsia="SimSun" w:hAnsi="SimSun" w:cs="新細明體" w:hint="eastAsia"/>
                <w:kern w:val="0"/>
              </w:rPr>
              <w:t xml:space="preserve"> </w:t>
            </w:r>
            <w:proofErr w:type="spellStart"/>
            <w:r w:rsidRPr="0092071D">
              <w:rPr>
                <w:rFonts w:ascii="SimSun" w:eastAsia="SimSun" w:hAnsi="SimSun" w:cs="新細明體" w:hint="eastAsia"/>
                <w:kern w:val="0"/>
              </w:rPr>
              <w:t>ffff</w:t>
            </w:r>
            <w:proofErr w:type="spellEnd"/>
            <w:r w:rsidRPr="0092071D">
              <w:rPr>
                <w:rFonts w:ascii="SimSun" w:eastAsia="SimSun" w:hAnsi="SimSun" w:cs="新細明體" w:hint="eastAsia"/>
                <w:kern w:val="0"/>
              </w:rPr>
              <w:t xml:space="preserve"> </w:t>
            </w:r>
            <w:proofErr w:type="spellStart"/>
            <w:r w:rsidRPr="0092071D">
              <w:rPr>
                <w:rFonts w:ascii="SimSun" w:eastAsia="SimSun" w:hAnsi="SimSun" w:cs="新細明體" w:hint="eastAsia"/>
                <w:kern w:val="0"/>
              </w:rPr>
              <w:t>ffff</w:t>
            </w:r>
            <w:proofErr w:type="spellEnd"/>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uint_DSG_Cycle_Count_RECORD_EEPROM</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uint_RESERVED_Recording_FOR_OFFSET1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Reserved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uint_CHG_MAX_TH1_ADC_RECORD_EEPROM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uint_CHG_MIN_TH1_ADC_RECORD_EEPROM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65535</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uint_CHG_MAX_TH2_ADC_RECORD_EEPROM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uint_CHG_MIN_TH2_ADC_RECORD_EEPROM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65535</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lastRenderedPageBreak/>
              <w:t>uint_G_OVP_TIMES_RECORD_EEPROM</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uint_G_UVP_TIMES_RECORD_EEPROM</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uint_G_COCP_TIMES_RECORD_EEPROM</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uint_G_DOCP_TIMES_RECORD_EEPROM</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uint_G_TH1_UTP_TIMES_RECORD_EEPROM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uint_G_TH2_UTP_TIMES_RECORD_EEPROM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uint_G_CHG_TH1_OTP_TIMES_RECORD_EEPROM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uint_G_CHG_TH2_OTP_TIMES_RECORD_EEPROM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uint_RECORD_2nd_DATA_COUNT_EEPROM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Reserved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uint_RESERVED_Recording_FOR_OFFSET3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Reserved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uint_RESERVED_FOR_OFFSET2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160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2 bytes // no used //NUMBER_OF_USED_EEPROM_BYTES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uchar_System_Control_Bit_EEPROM</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12</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1 byte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uchar_RESERVED_FOR_OFFSET1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85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uchar_VERSION</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255</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(don't change), has to be define at </w:t>
            </w:r>
            <w:proofErr w:type="spellStart"/>
            <w:r w:rsidRPr="0092071D">
              <w:rPr>
                <w:rFonts w:ascii="SimSun" w:eastAsia="SimSun" w:hAnsi="SimSun" w:cs="新細明體" w:hint="eastAsia"/>
                <w:kern w:val="0"/>
              </w:rPr>
              <w:t>FW_Version_Define</w:t>
            </w:r>
            <w:proofErr w:type="spellEnd"/>
            <w:r w:rsidRPr="0092071D">
              <w:rPr>
                <w:rFonts w:ascii="SimSun" w:eastAsia="SimSun" w:hAnsi="SimSun" w:cs="新細明體" w:hint="eastAsia"/>
                <w:kern w:val="0"/>
              </w:rPr>
              <w:t xml:space="preserve">, 1 bytes//for main function addition and EEPROM Format changing    </w:t>
            </w:r>
          </w:p>
        </w:tc>
      </w:tr>
      <w:tr w:rsidR="0092071D" w:rsidRPr="0092071D" w:rsidTr="0092071D">
        <w:trPr>
          <w:trHeight w:val="85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uchar_MINOR_VERSION</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255</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(don't change), has to be define at </w:t>
            </w:r>
            <w:proofErr w:type="spellStart"/>
            <w:r w:rsidRPr="0092071D">
              <w:rPr>
                <w:rFonts w:ascii="SimSun" w:eastAsia="SimSun" w:hAnsi="SimSun" w:cs="新細明體" w:hint="eastAsia"/>
                <w:kern w:val="0"/>
              </w:rPr>
              <w:t>FW_Version_Define</w:t>
            </w:r>
            <w:proofErr w:type="spellEnd"/>
            <w:r w:rsidRPr="0092071D">
              <w:rPr>
                <w:rFonts w:ascii="SimSun" w:eastAsia="SimSun" w:hAnsi="SimSun" w:cs="新細明體" w:hint="eastAsia"/>
                <w:kern w:val="0"/>
              </w:rPr>
              <w:t xml:space="preserve">, 1 bytes//only for minor functions changing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uchar_EEPROM_VERSION</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4</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1 bytes //only for EEPROM values changing                                                                               </w:t>
            </w:r>
          </w:p>
        </w:tc>
      </w:tr>
      <w:tr w:rsidR="0092071D" w:rsidRPr="0092071D" w:rsidTr="0092071D">
        <w:trPr>
          <w:trHeight w:val="85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uchar_RESERVED_VERSION</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255</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(don't change),has to be define at </w:t>
            </w:r>
            <w:proofErr w:type="spellStart"/>
            <w:r w:rsidRPr="0092071D">
              <w:rPr>
                <w:rFonts w:ascii="SimSun" w:eastAsia="SimSun" w:hAnsi="SimSun" w:cs="新細明體" w:hint="eastAsia"/>
                <w:kern w:val="0"/>
              </w:rPr>
              <w:t>FW_Version_Define</w:t>
            </w:r>
            <w:proofErr w:type="spellEnd"/>
            <w:r w:rsidRPr="0092071D">
              <w:rPr>
                <w:rFonts w:ascii="SimSun" w:eastAsia="SimSun" w:hAnsi="SimSun" w:cs="新細明體" w:hint="eastAsia"/>
                <w:kern w:val="0"/>
              </w:rPr>
              <w:t xml:space="preserve">, 1 bytes//0x00: </w:t>
            </w:r>
            <w:proofErr w:type="spellStart"/>
            <w:r w:rsidRPr="0092071D">
              <w:rPr>
                <w:rFonts w:ascii="SimSun" w:eastAsia="SimSun" w:hAnsi="SimSun" w:cs="新細明體" w:hint="eastAsia"/>
                <w:kern w:val="0"/>
              </w:rPr>
              <w:t>Protuction</w:t>
            </w:r>
            <w:proofErr w:type="spellEnd"/>
            <w:r w:rsidRPr="0092071D">
              <w:rPr>
                <w:rFonts w:ascii="SimSun" w:eastAsia="SimSun" w:hAnsi="SimSun" w:cs="新細明體" w:hint="eastAsia"/>
                <w:kern w:val="0"/>
              </w:rPr>
              <w:t xml:space="preserve">, 0x01: Samples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uchar_NUMBER_OF_PARALLEL_CELLS</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4</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1 bytes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uchar_NUMBER_OF_SERIES_CELLS</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10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1 bytes                                                                                                                 </w:t>
            </w:r>
          </w:p>
        </w:tc>
      </w:tr>
      <w:tr w:rsidR="0092071D" w:rsidRPr="0092071D" w:rsidTr="0092071D">
        <w:trPr>
          <w:trHeight w:val="85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uint_MANUFACTURE_DATE</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16950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(MANUFACTURE_DATE_YEAR - 1980) * 512 + MANUFACTURE_DATE_MONTH * 32 + MANUFACTURE_DATE_DAY // 2 bytes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uint_SERIAL_NUMBER</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10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2 bytes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str_len_CELL_TYPE_LENGTH</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8</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lastRenderedPageBreak/>
              <w:t>str_CELL_TYPE</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rPr>
                <w:rFonts w:ascii="SimSun" w:eastAsia="SimSun" w:hAnsi="SimSun" w:cs="新細明體"/>
                <w:color w:val="0000FF"/>
                <w:kern w:val="0"/>
              </w:rPr>
            </w:pPr>
            <w:r w:rsidRPr="0092071D">
              <w:rPr>
                <w:rFonts w:ascii="SimSun" w:eastAsia="SimSun" w:hAnsi="SimSun" w:cs="新細明體" w:hint="eastAsia"/>
                <w:color w:val="0000FF"/>
                <w:kern w:val="0"/>
              </w:rPr>
              <w:t xml:space="preserve">SDI 26H_    </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str_len_MANUFACTURE_NAME_LENGTH</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8</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str_MANUFACTURE_NAME</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rPr>
                <w:rFonts w:ascii="SimSun" w:eastAsia="SimSun" w:hAnsi="SimSun" w:cs="新細明體"/>
                <w:color w:val="0000FF"/>
                <w:kern w:val="0"/>
              </w:rPr>
            </w:pPr>
            <w:r w:rsidRPr="0092071D">
              <w:rPr>
                <w:rFonts w:ascii="SimSun" w:eastAsia="SimSun" w:hAnsi="SimSun" w:cs="新細明體" w:hint="eastAsia"/>
                <w:color w:val="0000FF"/>
                <w:kern w:val="0"/>
              </w:rPr>
              <w:t xml:space="preserve">Dynapack    </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570"/>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uint_ADC_CURRENT_DETECT_FOR_DSG_STATUS</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30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120mA; unit: </w:t>
            </w:r>
            <w:proofErr w:type="spellStart"/>
            <w:r w:rsidRPr="0092071D">
              <w:rPr>
                <w:rFonts w:ascii="SimSun" w:eastAsia="SimSun" w:hAnsi="SimSun" w:cs="新細明體" w:hint="eastAsia"/>
                <w:kern w:val="0"/>
              </w:rPr>
              <w:t>mA</w:t>
            </w:r>
            <w:proofErr w:type="spellEnd"/>
            <w:r w:rsidRPr="0092071D">
              <w:rPr>
                <w:rFonts w:ascii="SimSun" w:eastAsia="SimSun" w:hAnsi="SimSun" w:cs="新細明體" w:hint="eastAsia"/>
                <w:kern w:val="0"/>
              </w:rPr>
              <w:t xml:space="preserve">; 2bytes; if current &gt; the define, in discharging status                                                  </w:t>
            </w:r>
          </w:p>
        </w:tc>
      </w:tr>
      <w:tr w:rsidR="0092071D" w:rsidRPr="0092071D" w:rsidTr="0092071D">
        <w:trPr>
          <w:trHeight w:val="570"/>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uint_ADC_CURRENT_DETECT_FOR_CHG_STATUS</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54</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120mA; unit: </w:t>
            </w:r>
            <w:proofErr w:type="spellStart"/>
            <w:r w:rsidRPr="0092071D">
              <w:rPr>
                <w:rFonts w:ascii="SimSun" w:eastAsia="SimSun" w:hAnsi="SimSun" w:cs="新細明體" w:hint="eastAsia"/>
                <w:kern w:val="0"/>
              </w:rPr>
              <w:t>mA</w:t>
            </w:r>
            <w:proofErr w:type="spellEnd"/>
            <w:r w:rsidRPr="0092071D">
              <w:rPr>
                <w:rFonts w:ascii="SimSun" w:eastAsia="SimSun" w:hAnsi="SimSun" w:cs="新細明體" w:hint="eastAsia"/>
                <w:kern w:val="0"/>
              </w:rPr>
              <w:t xml:space="preserve">; 2bytes; if current &gt; the define, in charging status                                                     </w:t>
            </w:r>
          </w:p>
        </w:tc>
      </w:tr>
      <w:tr w:rsidR="0092071D" w:rsidRPr="0092071D" w:rsidTr="0092071D">
        <w:trPr>
          <w:trHeight w:val="570"/>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uint_ADC_DOC_PROTECTION</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10178</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50A; unit: 1mA; (OVER) discharging current protection is positive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uint_ADC_COC_PROTECTION</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2011</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4.5A; unit: 1mA; charging current protection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uint_ADC_DSG_HIGH_CURRENT_DETECT</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1986</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8000mA; 2bytes; for switch High/Low OT Protection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uint_ADC_CHG_CHARGER_TAPE_CURRENT</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670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1500mA; 2bytes;                                                                                                         </w:t>
            </w:r>
          </w:p>
        </w:tc>
      </w:tr>
      <w:tr w:rsidR="0092071D" w:rsidRPr="0092071D" w:rsidTr="0092071D">
        <w:trPr>
          <w:trHeight w:val="570"/>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ulong_ADC_AccQ_FOR_CHG_TH</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26769600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one Cycle Count Threshold; //long </w:t>
            </w:r>
            <w:proofErr w:type="spellStart"/>
            <w:r w:rsidRPr="0092071D">
              <w:rPr>
                <w:rFonts w:ascii="SimSun" w:eastAsia="SimSun" w:hAnsi="SimSun" w:cs="新細明體" w:hint="eastAsia"/>
                <w:kern w:val="0"/>
              </w:rPr>
              <w:t>int</w:t>
            </w:r>
            <w:proofErr w:type="spellEnd"/>
            <w:r w:rsidRPr="0092071D">
              <w:rPr>
                <w:rFonts w:ascii="SimSun" w:eastAsia="SimSun" w:hAnsi="SimSun" w:cs="新細明體" w:hint="eastAsia"/>
                <w:kern w:val="0"/>
              </w:rPr>
              <w:t xml:space="preserve"> =&gt; max = 4,294,967,295 = 0xffff </w:t>
            </w:r>
            <w:proofErr w:type="spellStart"/>
            <w:r w:rsidRPr="0092071D">
              <w:rPr>
                <w:rFonts w:ascii="SimSun" w:eastAsia="SimSun" w:hAnsi="SimSun" w:cs="新細明體" w:hint="eastAsia"/>
                <w:kern w:val="0"/>
              </w:rPr>
              <w:t>ffff</w:t>
            </w:r>
            <w:proofErr w:type="spellEnd"/>
            <w:r w:rsidRPr="0092071D">
              <w:rPr>
                <w:rFonts w:ascii="SimSun" w:eastAsia="SimSun" w:hAnsi="SimSun" w:cs="新細明體" w:hint="eastAsia"/>
                <w:kern w:val="0"/>
              </w:rPr>
              <w:t xml:space="preserve"> </w:t>
            </w:r>
            <w:proofErr w:type="spellStart"/>
            <w:r w:rsidRPr="0092071D">
              <w:rPr>
                <w:rFonts w:ascii="SimSun" w:eastAsia="SimSun" w:hAnsi="SimSun" w:cs="新細明體" w:hint="eastAsia"/>
                <w:kern w:val="0"/>
              </w:rPr>
              <w:t>ffff</w:t>
            </w:r>
            <w:proofErr w:type="spellEnd"/>
            <w:r w:rsidRPr="0092071D">
              <w:rPr>
                <w:rFonts w:ascii="SimSun" w:eastAsia="SimSun" w:hAnsi="SimSun" w:cs="新細明體" w:hint="eastAsia"/>
                <w:kern w:val="0"/>
              </w:rPr>
              <w:t xml:space="preserve"> </w:t>
            </w:r>
            <w:proofErr w:type="spellStart"/>
            <w:r w:rsidRPr="0092071D">
              <w:rPr>
                <w:rFonts w:ascii="SimSun" w:eastAsia="SimSun" w:hAnsi="SimSun" w:cs="新細明體" w:hint="eastAsia"/>
                <w:kern w:val="0"/>
              </w:rPr>
              <w:t>ffff</w:t>
            </w:r>
            <w:proofErr w:type="spellEnd"/>
            <w:r w:rsidRPr="0092071D">
              <w:rPr>
                <w:rFonts w:ascii="SimSun" w:eastAsia="SimSun" w:hAnsi="SimSun" w:cs="新細明體" w:hint="eastAsia"/>
                <w:kern w:val="0"/>
              </w:rPr>
              <w:t xml:space="preserve">                                     </w:t>
            </w:r>
          </w:p>
        </w:tc>
      </w:tr>
      <w:tr w:rsidR="0092071D" w:rsidRPr="0092071D" w:rsidTr="0092071D">
        <w:trPr>
          <w:trHeight w:val="570"/>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uint_Cycle_Count_FOR_CHG_1st_TH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150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150 times; unit: times; 2byte; Cycle Count times for charger to set CHG voltage                                         </w:t>
            </w:r>
          </w:p>
        </w:tc>
      </w:tr>
      <w:tr w:rsidR="0092071D" w:rsidRPr="0092071D" w:rsidTr="0092071D">
        <w:trPr>
          <w:trHeight w:val="570"/>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uint_Cycle_Count_FOR_CHG_2nd_TH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500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500 times; unit: times; 2byte; Cycle Count times for charger to set CHG voltage                                         </w:t>
            </w:r>
          </w:p>
        </w:tc>
      </w:tr>
      <w:tr w:rsidR="0092071D" w:rsidRPr="0092071D" w:rsidTr="0092071D">
        <w:trPr>
          <w:trHeight w:val="570"/>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uint_ADC_BATTERY_OV_PROTECTION</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2791</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42.4V(cell:4.24); unit: 1mV; 2bytes; 2nd level BATTERY OV PROTECTION                                                    </w:t>
            </w:r>
          </w:p>
        </w:tc>
      </w:tr>
      <w:tr w:rsidR="0092071D" w:rsidRPr="0092071D" w:rsidTr="0092071D">
        <w:trPr>
          <w:trHeight w:val="570"/>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uint_ADC_BATTERY_OV_RELEASE</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2732</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41.5V(cell:4.15); unit: 1mV; 2bytes; 2nd level BATTERY OV RELEASE                                                       </w:t>
            </w:r>
          </w:p>
        </w:tc>
      </w:tr>
      <w:tr w:rsidR="0092071D" w:rsidRPr="0092071D" w:rsidTr="0092071D">
        <w:trPr>
          <w:trHeight w:val="570"/>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uint_ADC_BATTERY_UV_PROTECTION</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1843</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28V(cell:2.8); unit: 1mV; 2bytes; 2nd level BATTERY UV PROTECTION                                                       </w:t>
            </w:r>
          </w:p>
        </w:tc>
      </w:tr>
      <w:tr w:rsidR="0092071D" w:rsidRPr="0092071D" w:rsidTr="0092071D">
        <w:trPr>
          <w:trHeight w:val="85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uint_ADC_BATTERY_UV_RELEASE</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2205</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33.5V;For Delay reach </w:t>
            </w:r>
            <w:proofErr w:type="spellStart"/>
            <w:r w:rsidRPr="0092071D">
              <w:rPr>
                <w:rFonts w:ascii="SimSun" w:eastAsia="SimSun" w:hAnsi="SimSun" w:cs="新細明體" w:hint="eastAsia"/>
                <w:kern w:val="0"/>
              </w:rPr>
              <w:t>Vol</w:t>
            </w:r>
            <w:proofErr w:type="spellEnd"/>
            <w:r w:rsidRPr="0092071D">
              <w:rPr>
                <w:rFonts w:ascii="SimSun" w:eastAsia="SimSun" w:hAnsi="SimSun" w:cs="新細明體" w:hint="eastAsia"/>
                <w:kern w:val="0"/>
              </w:rPr>
              <w:t xml:space="preserve"> while UVP ; (org) 32V(cell:3.2);unit: 1mV; 2bytes; 2nd level BATTERY UV RELEASE               </w:t>
            </w:r>
          </w:p>
        </w:tc>
      </w:tr>
      <w:tr w:rsidR="0092071D" w:rsidRPr="0092071D" w:rsidTr="0092071D">
        <w:trPr>
          <w:trHeight w:val="570"/>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uint_ADC_DSG_OT_HIGH_PROTECTION</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590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unit: 80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w:t>
            </w:r>
            <w:proofErr w:type="spellStart"/>
            <w:r w:rsidRPr="0092071D">
              <w:rPr>
                <w:rFonts w:ascii="SimSun" w:eastAsia="SimSun" w:hAnsi="SimSun" w:cs="新細明體" w:hint="eastAsia"/>
                <w:kern w:val="0"/>
              </w:rPr>
              <w:t>mV;Over</w:t>
            </w:r>
            <w:proofErr w:type="spellEnd"/>
            <w:r w:rsidRPr="0092071D">
              <w:rPr>
                <w:rFonts w:ascii="SimSun" w:eastAsia="SimSun" w:hAnsi="SimSun" w:cs="新細明體" w:hint="eastAsia"/>
                <w:kern w:val="0"/>
              </w:rPr>
              <w:t xml:space="preserve"> temperature protection for discharging(High current)                                           </w:t>
            </w:r>
          </w:p>
        </w:tc>
      </w:tr>
      <w:tr w:rsidR="0092071D" w:rsidRPr="0092071D" w:rsidTr="0092071D">
        <w:trPr>
          <w:trHeight w:val="570"/>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lastRenderedPageBreak/>
              <w:t>uint_ADC_DSG_OT_HIGH_RELEASE</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846</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unit: 65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mV; Over temperature release for discharging(High current)                                             </w:t>
            </w:r>
          </w:p>
        </w:tc>
      </w:tr>
      <w:tr w:rsidR="0092071D" w:rsidRPr="0092071D" w:rsidTr="0092071D">
        <w:trPr>
          <w:trHeight w:val="570"/>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uint_ADC_DSG_OT_LOW_PROTECTION</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750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unit: 70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mV; Over temperature protection for discharging(Low current)                                           </w:t>
            </w:r>
          </w:p>
        </w:tc>
      </w:tr>
      <w:tr w:rsidR="0092071D" w:rsidRPr="0092071D" w:rsidTr="0092071D">
        <w:trPr>
          <w:trHeight w:val="570"/>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uint_ADC_DSG_OT_LOW_RELEASE</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846</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unit: 65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mV; Over temperature release for discharging(Low current)                                              </w:t>
            </w:r>
          </w:p>
        </w:tc>
      </w:tr>
      <w:tr w:rsidR="0092071D" w:rsidRPr="0092071D" w:rsidTr="0092071D">
        <w:trPr>
          <w:trHeight w:val="570"/>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uint_ADC_CHG_OT_PROTECTION</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909</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unit: 62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mV; Over temperature protection for charging()                                                         </w:t>
            </w:r>
          </w:p>
        </w:tc>
      </w:tr>
      <w:tr w:rsidR="0092071D" w:rsidRPr="0092071D" w:rsidTr="0092071D">
        <w:trPr>
          <w:trHeight w:val="570"/>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uint_ADC_CHG_OT_RELEASE</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1000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unit: 58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mV; Over temperature release for charging()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uint_ADC_UT_PROTECTION</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3155</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unit: -5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mV; Under temperature protection()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uint_ADC_UT_RELEASE</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2992</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unit: 0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mV; Under temperature release()                                                                         </w:t>
            </w:r>
          </w:p>
        </w:tc>
      </w:tr>
      <w:tr w:rsidR="0092071D" w:rsidRPr="0092071D" w:rsidTr="0092071D">
        <w:trPr>
          <w:trHeight w:val="570"/>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uint_ADC_INITIAL_CHARGING_TEMP_RANGE_HI</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909</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unit: 62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mV; initial start charging High temperature range                                                      </w:t>
            </w:r>
          </w:p>
        </w:tc>
      </w:tr>
      <w:tr w:rsidR="0092071D" w:rsidRPr="0092071D" w:rsidTr="0092071D">
        <w:trPr>
          <w:trHeight w:val="570"/>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uint_ADC_INITIAL_CHARGING_TEMP_RANGE_LO</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3155</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unit: -5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mV; initial start charging Low temperature range                                                       </w:t>
            </w:r>
          </w:p>
        </w:tc>
      </w:tr>
      <w:tr w:rsidR="0092071D" w:rsidRPr="0092071D" w:rsidTr="0092071D">
        <w:trPr>
          <w:trHeight w:val="85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uint_ADC_LOW_TEMP_SOC_CHARGING_RANGE_HI</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2628</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unit: 10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mV; At Low temperature, High temperature range for setting SOC signal High for charging                </w:t>
            </w:r>
          </w:p>
        </w:tc>
      </w:tr>
      <w:tr w:rsidR="0092071D" w:rsidRPr="0092071D" w:rsidTr="0092071D">
        <w:trPr>
          <w:trHeight w:val="85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uint_ADC_LOW_TEMP_SOC_CHARGING_RANGE_LO</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3155</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unit: -5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mV; At Low temperature, Low temperature range for setting SOC signal High for charging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uint_CELL_OV_VOLTAGE_FOR_SOC</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4240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mv</w:t>
            </w:r>
            <w:proofErr w:type="spellEnd"/>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uint_CELL_UV_VOLTAGE_FOR_SOC</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2800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mv</w:t>
            </w:r>
            <w:proofErr w:type="spellEnd"/>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uint_DSG_CAPACITY_DISPLAY_TH_1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18</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uint_DSG_CAPACITY_DISPLAY_TH_2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36</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uint_DSG_CAPACITY_DISPLAY_TH_3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54</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uint_DSG_CAPACITY_DISPLAY_TH_4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72</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uint_DSG_CAPACITY_DISPLAY_TH_5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90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lastRenderedPageBreak/>
              <w:t xml:space="preserve">uint_CHG_CAPACITY_DISPLAY_TH_1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16</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uint_CHG_CAPACITY_DISPLAY_TH_2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37</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uint_CHG_CAPACITY_DISPLAY_TH_3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58</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uint_CHG_CAPACITY_DISPLAY_TH_4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79</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uint__ADC_LOOKUP_DSG_TEMP_1_TH_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2992</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0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uint__ADC_LOOKUP_DSG_TEMP_2_TH_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2628</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10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uint__ADC_LOOKUP_DSG_TEMP_3_TH_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2241</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20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uint__ADC_LOOKUP_CHG_TEMP_1_TH_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2628</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10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uint__ADC_LOOKUP_CHG_TEMP_2_TH_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2241</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20 </w:t>
            </w:r>
            <w:proofErr w:type="spellStart"/>
            <w:r w:rsidRPr="0092071D">
              <w:rPr>
                <w:rFonts w:ascii="SimSun" w:eastAsia="SimSun" w:hAnsi="SimSun" w:cs="新細明體" w:hint="eastAsia"/>
                <w:kern w:val="0"/>
              </w:rPr>
              <w:t>Celcius</w:t>
            </w:r>
            <w:proofErr w:type="spellEnd"/>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uint__ADC_DSG_CURRENT_LOOKUP_OCV_TABLE_TH1_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1316</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&lt;= 5300mA; 2bytes;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uint__ADC_DSG_CURRENT_LOOKUP_OCV_TABLE_TH2_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1663</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&lt;= 6700mA; 2bytes;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uint__ADC_DSG_CURRENT_LOOKUP_OCV_TABLE_TH3_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2309</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&lt;= 9300mA; 2bytes;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uint__ADC_DSG_CURRENT_LOOKUP_OCV_TABLE_TH4_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2979</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&lt;= 12000mA; 2bytes;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uint__ADC_DSG_CURRENT_LOOKUP_OCV_TABLE_TH5_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3724</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&lt;= 15000mA; 2bytes;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uint__ADC_DSG_CURRENT_LOOKUP_OCV_TABLE_TH6_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4319</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&lt;= 17400mA; 2bytes;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uint_AUTO_ENTRY_SLEEPING_DELAY_MINUTES</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720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720 minutes = 12 hours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uint_CAPACITY_DIFFERENCE_VALUES</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10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 ; 2bytes;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str_len_PROJECT_NAME_MAX_LENGTH</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24</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str_PROJECT_NAME</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rPr>
                <w:rFonts w:ascii="SimSun" w:eastAsia="SimSun" w:hAnsi="SimSun" w:cs="新細明體"/>
                <w:color w:val="0000FF"/>
                <w:kern w:val="0"/>
              </w:rPr>
            </w:pPr>
            <w:r w:rsidRPr="0092071D">
              <w:rPr>
                <w:rFonts w:ascii="SimSun" w:eastAsia="SimSun" w:hAnsi="SimSun" w:cs="新細明體" w:hint="eastAsia"/>
                <w:color w:val="0000FF"/>
                <w:kern w:val="0"/>
              </w:rPr>
              <w:t>Aurola_36100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str_len_MCU_UID_MAX_LENGTH</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12</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str_MCU_UID</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rPr>
                <w:rFonts w:ascii="SimSun" w:eastAsia="SimSun" w:hAnsi="SimSun" w:cs="新細明體"/>
                <w:color w:val="0000FF"/>
                <w:kern w:val="0"/>
              </w:rPr>
            </w:pPr>
            <w:r w:rsidRPr="0092071D">
              <w:rPr>
                <w:rFonts w:ascii="SimSun" w:eastAsia="SimSun" w:hAnsi="SimSun" w:cs="新細明體" w:hint="eastAsia"/>
                <w:color w:val="0000FF"/>
                <w:kern w:val="0"/>
              </w:rPr>
              <w:t xml:space="preserve">-----       </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uchar_BAR_CODE_REAL_STORE_LENGTH</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24</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str_len_BAR_CODE_MAX_LENGTH</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24</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str_BAR_CODE</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rPr>
                <w:rFonts w:ascii="SimSun" w:eastAsia="SimSun" w:hAnsi="SimSun" w:cs="新細明體"/>
                <w:color w:val="0000FF"/>
                <w:kern w:val="0"/>
              </w:rPr>
            </w:pPr>
            <w:r w:rsidRPr="0092071D">
              <w:rPr>
                <w:rFonts w:ascii="SimSun" w:eastAsia="SimSun" w:hAnsi="SimSun" w:cs="新細明體" w:hint="eastAsia"/>
                <w:color w:val="0000FF"/>
                <w:kern w:val="0"/>
              </w:rPr>
              <w:t xml:space="preserve">-----       </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uint_DESIGN_CAPACITY_mAH</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7800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mAH</w:t>
            </w:r>
            <w:proofErr w:type="spellEnd"/>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uint_RESERVED_NoUsed__User_Define_FOR_OFFSET1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uint_REAL_FCC_UPDATE_TIMES_RECORD_EEPROM</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uint_REAL_FCC_mAH_RECORD_EEPROM</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7800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mAH</w:t>
            </w:r>
            <w:proofErr w:type="spellEnd"/>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uint_STATIC_OVER_VOLTAGE_HOURS_TIMES_RECORD_EEPROM</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record over voltage hours in static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lastRenderedPageBreak/>
              <w:t>uint_CHG_OVER_VOLTAGE_HOURS_TIMES_RECORD_EEPROM</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record over voltage hours in chg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uint_OVER_LOADING_MINUTES_TIMES_RECORD_EEPROM</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record over loading minutes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uint_FASTER_CHARGING_MINUTES_TIMES_RECORD_EEPROM</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record over voltage hours in chg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uint_CHARGING_IN_HIGH_TEMP_HOURS_TIMES_RECORD_EEPROM</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record charging in high temp hours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uint_CHARGING_IN_LOW_TEMP_HOURS_TIMES_RECORD_EEPROM</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record charging in low temp hours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uint_STORE_IN_LOW_TEMP1_HOURS_TIMES_RECORD_EEPROM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record store in low temp 1 hours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uint_STORE_IN_LOW_TEMP2_HOURS_TIMES_RECORD_EEPROM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record store in low temp 2 hours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uint_STORE_IN_LOW_TEMP3_HOURS_TIMES_RECORD_EEPROM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record store in low temp 3 hours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uint_STORE_IN_LOW_TEMP4_HOURS_TIMES_RECORD_EEPROM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record store in low temp 4 hours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uint_G_DSG_TH1_LOW_CURRENT_OTP_TIMES_RECORD_EEPROM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uint_G_DSG_TH1_HIGH_CURRENT_OTP_TIMES_RECORD_EEPROM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uint_G_DSG_TH2_LOW_CURRENT_OTP_TIMES_RECORD_EEPROM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uint_G_DSG_TH2_HIGH_CURRENT_OTP_TIMES_RECORD_EEPROM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uint_STORE_IN_HIGH_TEMP1_MINUTES_TIMES_RECORD_EEPROM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record store in high temp 1 minutes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uint_STORE_IN_HIGH_TEMP2_MINUTES_TIMES_RECORD_EEPROM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record store in high temp 2 minutes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uint_STORE_IN_HIGH_TEMP3_MINUTES_TIMES_RECORD_EEPROM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record store in high temp 3 minutes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uint_STORE_IN_HIGH_TEMP4_MINUTES_TIMES_RECORD_EEPROM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record store in high temp 4 minutes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uint_STORE_IN_HIGH_TEMP5_MINUTES_TIMES_RECORD_EEPROM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record store in high temp 5 minutes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uint_RECORD_3rd_TRACKING_DATA_COUNT_EEPROM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0</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proofErr w:type="spellStart"/>
            <w:r w:rsidRPr="0092071D">
              <w:rPr>
                <w:rFonts w:ascii="SimSun" w:eastAsia="SimSun" w:hAnsi="SimSun" w:cs="新細明體" w:hint="eastAsia"/>
                <w:kern w:val="0"/>
              </w:rPr>
              <w:t>uchar_EEPROM_END_DATA_POSITION</w:t>
            </w:r>
            <w:proofErr w:type="spellEnd"/>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jc w:val="right"/>
              <w:rPr>
                <w:rFonts w:ascii="SimSun" w:eastAsia="SimSun" w:hAnsi="SimSun" w:cs="新細明體"/>
                <w:color w:val="0000FF"/>
                <w:kern w:val="0"/>
              </w:rPr>
            </w:pPr>
            <w:r w:rsidRPr="0092071D">
              <w:rPr>
                <w:rFonts w:ascii="SimSun" w:eastAsia="SimSun" w:hAnsi="SimSun" w:cs="新細明體" w:hint="eastAsia"/>
                <w:color w:val="0000FF"/>
                <w:kern w:val="0"/>
              </w:rPr>
              <w:t>85</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EEPROM/Flash End code = 85 = 0x55                                                                                       </w:t>
            </w:r>
          </w:p>
        </w:tc>
      </w:tr>
      <w:tr w:rsidR="0092071D" w:rsidRPr="0092071D" w:rsidTr="0092071D">
        <w:trPr>
          <w:trHeight w:val="285"/>
        </w:trPr>
        <w:tc>
          <w:tcPr>
            <w:tcW w:w="6500" w:type="dxa"/>
            <w:tcBorders>
              <w:top w:val="nil"/>
              <w:left w:val="single" w:sz="12" w:space="0" w:color="auto"/>
              <w:bottom w:val="single" w:sz="4"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c>
          <w:tcPr>
            <w:tcW w:w="1496" w:type="dxa"/>
            <w:tcBorders>
              <w:top w:val="nil"/>
              <w:left w:val="nil"/>
              <w:bottom w:val="single" w:sz="4" w:space="0" w:color="auto"/>
              <w:right w:val="single" w:sz="4" w:space="0" w:color="auto"/>
            </w:tcBorders>
            <w:shd w:val="clear" w:color="auto" w:fill="auto"/>
            <w:noWrap/>
            <w:vAlign w:val="center"/>
            <w:hideMark/>
          </w:tcPr>
          <w:p w:rsidR="0092071D" w:rsidRPr="0092071D" w:rsidRDefault="0092071D" w:rsidP="0092071D">
            <w:pPr>
              <w:widowControl/>
              <w:rPr>
                <w:rFonts w:ascii="SimSun" w:eastAsia="SimSun" w:hAnsi="SimSun" w:cs="新細明體"/>
                <w:color w:val="0000FF"/>
                <w:kern w:val="0"/>
              </w:rPr>
            </w:pPr>
            <w:r w:rsidRPr="0092071D">
              <w:rPr>
                <w:rFonts w:ascii="SimSun" w:eastAsia="SimSun" w:hAnsi="SimSun" w:cs="新細明體" w:hint="eastAsia"/>
                <w:color w:val="0000FF"/>
                <w:kern w:val="0"/>
              </w:rPr>
              <w:t xml:space="preserve">　</w:t>
            </w:r>
          </w:p>
        </w:tc>
        <w:tc>
          <w:tcPr>
            <w:tcW w:w="6068" w:type="dxa"/>
            <w:tcBorders>
              <w:top w:val="nil"/>
              <w:left w:val="nil"/>
              <w:bottom w:val="single" w:sz="4"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r w:rsidR="0092071D" w:rsidRPr="0092071D" w:rsidTr="0092071D">
        <w:trPr>
          <w:trHeight w:val="300"/>
        </w:trPr>
        <w:tc>
          <w:tcPr>
            <w:tcW w:w="6500" w:type="dxa"/>
            <w:tcBorders>
              <w:top w:val="nil"/>
              <w:left w:val="single" w:sz="12" w:space="0" w:color="auto"/>
              <w:bottom w:val="single" w:sz="12" w:space="0" w:color="auto"/>
              <w:right w:val="single" w:sz="4" w:space="0" w:color="auto"/>
            </w:tcBorders>
            <w:shd w:val="clear" w:color="000000" w:fill="93CDDD"/>
            <w:noWrap/>
            <w:vAlign w:val="center"/>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c>
          <w:tcPr>
            <w:tcW w:w="1496" w:type="dxa"/>
            <w:tcBorders>
              <w:top w:val="nil"/>
              <w:left w:val="nil"/>
              <w:bottom w:val="single" w:sz="12" w:space="0" w:color="auto"/>
              <w:right w:val="single" w:sz="4" w:space="0" w:color="auto"/>
            </w:tcBorders>
            <w:shd w:val="clear" w:color="auto" w:fill="auto"/>
            <w:noWrap/>
            <w:vAlign w:val="center"/>
            <w:hideMark/>
          </w:tcPr>
          <w:p w:rsidR="0092071D" w:rsidRPr="0092071D" w:rsidRDefault="0092071D" w:rsidP="0092071D">
            <w:pPr>
              <w:widowControl/>
              <w:rPr>
                <w:rFonts w:ascii="SimSun" w:eastAsia="SimSun" w:hAnsi="SimSun" w:cs="新細明體"/>
                <w:color w:val="0000FF"/>
                <w:kern w:val="0"/>
              </w:rPr>
            </w:pPr>
            <w:r w:rsidRPr="0092071D">
              <w:rPr>
                <w:rFonts w:ascii="SimSun" w:eastAsia="SimSun" w:hAnsi="SimSun" w:cs="新細明體" w:hint="eastAsia"/>
                <w:color w:val="0000FF"/>
                <w:kern w:val="0"/>
              </w:rPr>
              <w:t xml:space="preserve">　</w:t>
            </w:r>
          </w:p>
        </w:tc>
        <w:tc>
          <w:tcPr>
            <w:tcW w:w="6068" w:type="dxa"/>
            <w:tcBorders>
              <w:top w:val="nil"/>
              <w:left w:val="nil"/>
              <w:bottom w:val="single" w:sz="12" w:space="0" w:color="auto"/>
              <w:right w:val="single" w:sz="12" w:space="0" w:color="auto"/>
            </w:tcBorders>
            <w:shd w:val="clear" w:color="000000" w:fill="93CDDD"/>
            <w:vAlign w:val="bottom"/>
            <w:hideMark/>
          </w:tcPr>
          <w:p w:rsidR="0092071D" w:rsidRPr="0092071D" w:rsidRDefault="0092071D" w:rsidP="0092071D">
            <w:pPr>
              <w:widowControl/>
              <w:rPr>
                <w:rFonts w:ascii="SimSun" w:eastAsia="SimSun" w:hAnsi="SimSun" w:cs="新細明體"/>
                <w:kern w:val="0"/>
              </w:rPr>
            </w:pPr>
            <w:r w:rsidRPr="0092071D">
              <w:rPr>
                <w:rFonts w:ascii="SimSun" w:eastAsia="SimSun" w:hAnsi="SimSun" w:cs="新細明體" w:hint="eastAsia"/>
                <w:kern w:val="0"/>
              </w:rPr>
              <w:t xml:space="preserve">　</w:t>
            </w:r>
          </w:p>
        </w:tc>
      </w:tr>
    </w:tbl>
    <w:p w:rsidR="0092071D" w:rsidRDefault="0092071D" w:rsidP="008D422F">
      <w:pPr>
        <w:rPr>
          <w:rFonts w:hint="eastAsia"/>
          <w:b/>
          <w:color w:val="000080"/>
          <w:sz w:val="28"/>
          <w:szCs w:val="28"/>
        </w:rPr>
      </w:pPr>
    </w:p>
    <w:p w:rsidR="0092071D" w:rsidRDefault="0092071D" w:rsidP="008D422F">
      <w:pPr>
        <w:rPr>
          <w:rFonts w:hint="eastAsia"/>
          <w:b/>
          <w:color w:val="000080"/>
          <w:sz w:val="28"/>
          <w:szCs w:val="28"/>
        </w:rPr>
      </w:pPr>
    </w:p>
    <w:p w:rsidR="0092071D" w:rsidRDefault="0092071D" w:rsidP="008D422F">
      <w:pPr>
        <w:rPr>
          <w:rFonts w:hint="eastAsia"/>
          <w:b/>
          <w:color w:val="000080"/>
          <w:sz w:val="28"/>
          <w:szCs w:val="28"/>
        </w:rPr>
      </w:pPr>
    </w:p>
    <w:p w:rsidR="0092071D" w:rsidRDefault="0092071D" w:rsidP="008D422F">
      <w:pPr>
        <w:rPr>
          <w:rFonts w:hint="eastAsia"/>
          <w:b/>
          <w:color w:val="000080"/>
          <w:sz w:val="28"/>
          <w:szCs w:val="28"/>
        </w:rPr>
      </w:pPr>
    </w:p>
    <w:p w:rsidR="0092071D" w:rsidRDefault="0092071D" w:rsidP="008D422F">
      <w:pPr>
        <w:rPr>
          <w:rFonts w:hint="eastAsia"/>
          <w:b/>
          <w:color w:val="000080"/>
          <w:sz w:val="28"/>
          <w:szCs w:val="28"/>
        </w:rPr>
      </w:pPr>
    </w:p>
    <w:p w:rsidR="0092071D" w:rsidRDefault="0092071D" w:rsidP="008D422F">
      <w:pPr>
        <w:rPr>
          <w:rFonts w:hint="eastAsia"/>
          <w:b/>
          <w:color w:val="000080"/>
          <w:sz w:val="28"/>
          <w:szCs w:val="28"/>
        </w:rPr>
      </w:pPr>
    </w:p>
    <w:p w:rsidR="0092071D" w:rsidRDefault="0092071D" w:rsidP="008D422F">
      <w:pPr>
        <w:rPr>
          <w:rFonts w:hint="eastAsia"/>
          <w:b/>
          <w:color w:val="000080"/>
          <w:sz w:val="28"/>
          <w:szCs w:val="28"/>
        </w:rPr>
      </w:pPr>
    </w:p>
    <w:p w:rsidR="0092071D" w:rsidRDefault="0092071D" w:rsidP="008D422F">
      <w:pPr>
        <w:rPr>
          <w:rFonts w:hint="eastAsia"/>
          <w:b/>
          <w:color w:val="000080"/>
          <w:sz w:val="28"/>
          <w:szCs w:val="28"/>
        </w:rPr>
      </w:pPr>
    </w:p>
    <w:p w:rsidR="008D422F" w:rsidRPr="00D66726" w:rsidRDefault="008D422F" w:rsidP="008D422F">
      <w:pPr>
        <w:rPr>
          <w:b/>
          <w:color w:val="000080"/>
          <w:sz w:val="28"/>
          <w:szCs w:val="28"/>
        </w:rPr>
      </w:pPr>
      <w:r w:rsidRPr="008D422F">
        <w:rPr>
          <w:rFonts w:hint="eastAsia"/>
          <w:b/>
          <w:color w:val="000080"/>
          <w:sz w:val="28"/>
          <w:szCs w:val="28"/>
        </w:rPr>
        <w:t>Note 1:</w:t>
      </w:r>
    </w:p>
    <w:p w:rsidR="008D422F" w:rsidRPr="0065344E" w:rsidRDefault="008D422F" w:rsidP="008D422F">
      <w:pPr>
        <w:jc w:val="center"/>
        <w:rPr>
          <w:rFonts w:ascii="Verdana" w:hAnsi="Verdana"/>
          <w:b/>
        </w:rPr>
      </w:pPr>
      <w:r w:rsidRPr="0065344E">
        <w:rPr>
          <w:rFonts w:ascii="Verdana" w:hAnsi="Verdana"/>
          <w:b/>
        </w:rPr>
        <w:t>Electronic CT Label Data Storage Requirements</w:t>
      </w:r>
    </w:p>
    <w:p w:rsidR="008D422F" w:rsidRPr="0065344E" w:rsidRDefault="008D422F" w:rsidP="008D422F">
      <w:pPr>
        <w:rPr>
          <w:rFonts w:ascii="Verdana" w:hAnsi="Verdana"/>
        </w:rPr>
      </w:pPr>
    </w:p>
    <w:p w:rsidR="008D422F" w:rsidRPr="0065344E" w:rsidRDefault="008D422F" w:rsidP="008D422F">
      <w:pPr>
        <w:rPr>
          <w:rFonts w:ascii="Verdana" w:hAnsi="Verdana" w:hint="eastAsia"/>
        </w:rPr>
      </w:pPr>
      <w:r w:rsidRPr="0065344E">
        <w:rPr>
          <w:rFonts w:ascii="Verdana" w:hAnsi="Verdana"/>
        </w:rPr>
        <w:t>Batteries shall electronically store the CT Label data in the fuel gauge EEPROM using SBS command 0x70.  The first 16 bytes of 0x70 data shall be reserved for CT label data.  Current CT label data consists of 14 digits.  Command 0x70 reserves 2 bytes for growth of future CT label data.  The CT label data shall be stored in byte offsets 0 -13, with the reserved byte offsets 14 and 15 populated with 00h.</w:t>
      </w:r>
      <w:r>
        <w:rPr>
          <w:rFonts w:ascii="Verdana" w:hAnsi="Verdana" w:hint="eastAsia"/>
        </w:rPr>
        <w:t xml:space="preserve"> </w:t>
      </w:r>
      <w:r>
        <w:rPr>
          <w:rFonts w:ascii="Comic Sans MS" w:hAnsi="Comic Sans MS" w:hint="eastAsia"/>
        </w:rPr>
        <w:t>The detail of CT label, please refer to EPM</w:t>
      </w:r>
      <w:r>
        <w:rPr>
          <w:rFonts w:ascii="Comic Sans MS" w:hAnsi="Comic Sans MS"/>
        </w:rPr>
        <w:t>’</w:t>
      </w:r>
      <w:r>
        <w:rPr>
          <w:rFonts w:ascii="Comic Sans MS" w:hAnsi="Comic Sans MS" w:hint="eastAsia"/>
        </w:rPr>
        <w:t xml:space="preserve">s </w:t>
      </w:r>
      <w:r>
        <w:rPr>
          <w:rFonts w:ascii="Comic Sans MS" w:hAnsi="Comic Sans MS"/>
        </w:rPr>
        <w:t>definition</w:t>
      </w:r>
      <w:r>
        <w:rPr>
          <w:rFonts w:ascii="Comic Sans MS" w:hAnsi="Comic Sans MS" w:hint="eastAsia"/>
        </w:rPr>
        <w:t>.</w:t>
      </w:r>
    </w:p>
    <w:p w:rsidR="008D422F" w:rsidRPr="0065344E" w:rsidRDefault="008D422F" w:rsidP="008D422F">
      <w:pPr>
        <w:rPr>
          <w:rFonts w:ascii="Verdana" w:hAnsi="Verdana"/>
        </w:rPr>
      </w:pPr>
    </w:p>
    <w:p w:rsidR="008D422F" w:rsidRPr="0065344E" w:rsidRDefault="008D422F" w:rsidP="008D422F">
      <w:pPr>
        <w:rPr>
          <w:rFonts w:ascii="Verdana" w:hAnsi="Verdana"/>
          <w:b/>
          <w:bCs/>
          <w:u w:val="single"/>
        </w:rPr>
      </w:pPr>
      <w:r w:rsidRPr="0065344E">
        <w:rPr>
          <w:rFonts w:ascii="Verdana" w:hAnsi="Verdana"/>
          <w:b/>
          <w:bCs/>
          <w:u w:val="single"/>
        </w:rPr>
        <w:t>Example:</w:t>
      </w:r>
    </w:p>
    <w:p w:rsidR="008D422F" w:rsidRPr="0065344E" w:rsidRDefault="008D422F" w:rsidP="008D422F">
      <w:pPr>
        <w:rPr>
          <w:rFonts w:ascii="Verdana" w:hAnsi="Verdana"/>
          <w:b/>
          <w:bCs/>
          <w:u w:val="single"/>
        </w:rPr>
      </w:pPr>
    </w:p>
    <w:p w:rsidR="008D422F" w:rsidRDefault="008D422F" w:rsidP="008D422F">
      <w:pPr>
        <w:rPr>
          <w:rFonts w:ascii="Verdana" w:hAnsi="Verdana" w:hint="eastAsia"/>
          <w:b/>
          <w:bCs/>
        </w:rPr>
      </w:pPr>
      <w:r w:rsidRPr="0065344E">
        <w:rPr>
          <w:rFonts w:ascii="Verdana" w:hAnsi="Verdana"/>
        </w:rPr>
        <w:t xml:space="preserve">CT Label:   </w:t>
      </w:r>
      <w:r w:rsidRPr="00A53E4E">
        <w:rPr>
          <w:rFonts w:ascii="Verdana" w:hAnsi="Verdana"/>
          <w:b/>
          <w:bCs/>
        </w:rPr>
        <w:t>6AWQP01BBVK001</w:t>
      </w:r>
    </w:p>
    <w:p w:rsidR="008D422F" w:rsidRPr="000108A1" w:rsidRDefault="008D422F" w:rsidP="008D422F">
      <w:pPr>
        <w:rPr>
          <w:rFonts w:ascii="Verdana" w:hAnsi="Verdana" w:hint="eastAsia"/>
        </w:rPr>
      </w:pPr>
    </w:p>
    <w:p w:rsidR="008D422F" w:rsidRPr="0065344E" w:rsidRDefault="008D422F" w:rsidP="008D422F">
      <w:pPr>
        <w:rPr>
          <w:rFonts w:ascii="Verdana" w:hAnsi="Verdana"/>
        </w:rPr>
      </w:pPr>
      <w:r w:rsidRPr="0065344E">
        <w:rPr>
          <w:rFonts w:ascii="Verdana" w:hAnsi="Verdana"/>
        </w:rPr>
        <w:t>Command 0x70 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7"/>
        <w:gridCol w:w="522"/>
        <w:gridCol w:w="522"/>
        <w:gridCol w:w="522"/>
        <w:gridCol w:w="522"/>
        <w:gridCol w:w="522"/>
        <w:gridCol w:w="522"/>
        <w:gridCol w:w="522"/>
        <w:gridCol w:w="522"/>
        <w:gridCol w:w="522"/>
        <w:gridCol w:w="522"/>
        <w:gridCol w:w="522"/>
        <w:gridCol w:w="522"/>
        <w:gridCol w:w="522"/>
        <w:gridCol w:w="522"/>
        <w:gridCol w:w="705"/>
        <w:gridCol w:w="705"/>
      </w:tblGrid>
      <w:tr w:rsidR="009C7AA6" w:rsidRPr="009C7AA6" w:rsidTr="009C7AA6">
        <w:tc>
          <w:tcPr>
            <w:tcW w:w="817" w:type="dxa"/>
            <w:shd w:val="clear" w:color="auto" w:fill="auto"/>
          </w:tcPr>
          <w:p w:rsidR="008D422F" w:rsidRPr="009C7AA6" w:rsidRDefault="008D422F" w:rsidP="00F94616">
            <w:pPr>
              <w:rPr>
                <w:rFonts w:ascii="Verdana" w:hAnsi="Verdana"/>
              </w:rPr>
            </w:pPr>
            <w:r w:rsidRPr="009C7AA6">
              <w:rPr>
                <w:rFonts w:ascii="Verdana" w:hAnsi="Verdana"/>
              </w:rPr>
              <w:t>Offset</w:t>
            </w:r>
          </w:p>
        </w:tc>
        <w:tc>
          <w:tcPr>
            <w:tcW w:w="505" w:type="dxa"/>
            <w:shd w:val="clear" w:color="auto" w:fill="auto"/>
          </w:tcPr>
          <w:p w:rsidR="008D422F" w:rsidRPr="009C7AA6" w:rsidRDefault="008D422F" w:rsidP="009C7AA6">
            <w:pPr>
              <w:jc w:val="center"/>
              <w:rPr>
                <w:rFonts w:ascii="Verdana" w:hAnsi="Verdana"/>
              </w:rPr>
            </w:pPr>
            <w:r w:rsidRPr="009C7AA6">
              <w:rPr>
                <w:rFonts w:ascii="Verdana" w:hAnsi="Verdana"/>
              </w:rPr>
              <w:t>0</w:t>
            </w:r>
          </w:p>
        </w:tc>
        <w:tc>
          <w:tcPr>
            <w:tcW w:w="510" w:type="dxa"/>
            <w:shd w:val="clear" w:color="auto" w:fill="auto"/>
          </w:tcPr>
          <w:p w:rsidR="008D422F" w:rsidRPr="009C7AA6" w:rsidRDefault="008D422F" w:rsidP="009C7AA6">
            <w:pPr>
              <w:jc w:val="center"/>
              <w:rPr>
                <w:rFonts w:ascii="Verdana" w:hAnsi="Verdana"/>
              </w:rPr>
            </w:pPr>
            <w:r w:rsidRPr="009C7AA6">
              <w:rPr>
                <w:rFonts w:ascii="Verdana" w:hAnsi="Verdana"/>
              </w:rPr>
              <w:t>1</w:t>
            </w:r>
          </w:p>
        </w:tc>
        <w:tc>
          <w:tcPr>
            <w:tcW w:w="494" w:type="dxa"/>
            <w:shd w:val="clear" w:color="auto" w:fill="auto"/>
          </w:tcPr>
          <w:p w:rsidR="008D422F" w:rsidRPr="009C7AA6" w:rsidRDefault="008D422F" w:rsidP="009C7AA6">
            <w:pPr>
              <w:jc w:val="center"/>
              <w:rPr>
                <w:rFonts w:ascii="Verdana" w:hAnsi="Verdana"/>
              </w:rPr>
            </w:pPr>
            <w:r w:rsidRPr="009C7AA6">
              <w:rPr>
                <w:rFonts w:ascii="Verdana" w:hAnsi="Verdana"/>
              </w:rPr>
              <w:t>2</w:t>
            </w:r>
          </w:p>
        </w:tc>
        <w:tc>
          <w:tcPr>
            <w:tcW w:w="494" w:type="dxa"/>
            <w:shd w:val="clear" w:color="auto" w:fill="auto"/>
          </w:tcPr>
          <w:p w:rsidR="008D422F" w:rsidRPr="009C7AA6" w:rsidRDefault="008D422F" w:rsidP="009C7AA6">
            <w:pPr>
              <w:jc w:val="center"/>
              <w:rPr>
                <w:rFonts w:ascii="Verdana" w:hAnsi="Verdana"/>
              </w:rPr>
            </w:pPr>
            <w:r w:rsidRPr="009C7AA6">
              <w:rPr>
                <w:rFonts w:ascii="Verdana" w:hAnsi="Verdana"/>
              </w:rPr>
              <w:t>3</w:t>
            </w:r>
          </w:p>
        </w:tc>
        <w:tc>
          <w:tcPr>
            <w:tcW w:w="494" w:type="dxa"/>
            <w:shd w:val="clear" w:color="auto" w:fill="auto"/>
          </w:tcPr>
          <w:p w:rsidR="008D422F" w:rsidRPr="009C7AA6" w:rsidRDefault="008D422F" w:rsidP="009C7AA6">
            <w:pPr>
              <w:jc w:val="center"/>
              <w:rPr>
                <w:rFonts w:ascii="Verdana" w:hAnsi="Verdana"/>
              </w:rPr>
            </w:pPr>
            <w:r w:rsidRPr="009C7AA6">
              <w:rPr>
                <w:rFonts w:ascii="Verdana" w:hAnsi="Verdana"/>
              </w:rPr>
              <w:t>4</w:t>
            </w:r>
          </w:p>
        </w:tc>
        <w:tc>
          <w:tcPr>
            <w:tcW w:w="505" w:type="dxa"/>
            <w:shd w:val="clear" w:color="auto" w:fill="auto"/>
          </w:tcPr>
          <w:p w:rsidR="008D422F" w:rsidRPr="009C7AA6" w:rsidRDefault="008D422F" w:rsidP="009C7AA6">
            <w:pPr>
              <w:jc w:val="center"/>
              <w:rPr>
                <w:rFonts w:ascii="Verdana" w:hAnsi="Verdana"/>
              </w:rPr>
            </w:pPr>
            <w:r w:rsidRPr="009C7AA6">
              <w:rPr>
                <w:rFonts w:ascii="Verdana" w:hAnsi="Verdana"/>
              </w:rPr>
              <w:t>5</w:t>
            </w:r>
          </w:p>
        </w:tc>
        <w:tc>
          <w:tcPr>
            <w:tcW w:w="494" w:type="dxa"/>
            <w:shd w:val="clear" w:color="auto" w:fill="auto"/>
          </w:tcPr>
          <w:p w:rsidR="008D422F" w:rsidRPr="009C7AA6" w:rsidRDefault="008D422F" w:rsidP="009C7AA6">
            <w:pPr>
              <w:jc w:val="center"/>
              <w:rPr>
                <w:rFonts w:ascii="Verdana" w:hAnsi="Verdana"/>
              </w:rPr>
            </w:pPr>
            <w:r w:rsidRPr="009C7AA6">
              <w:rPr>
                <w:rFonts w:ascii="Verdana" w:hAnsi="Verdana"/>
              </w:rPr>
              <w:t>6</w:t>
            </w:r>
          </w:p>
        </w:tc>
        <w:tc>
          <w:tcPr>
            <w:tcW w:w="494" w:type="dxa"/>
            <w:shd w:val="clear" w:color="auto" w:fill="auto"/>
          </w:tcPr>
          <w:p w:rsidR="008D422F" w:rsidRPr="009C7AA6" w:rsidRDefault="008D422F" w:rsidP="009C7AA6">
            <w:pPr>
              <w:jc w:val="center"/>
              <w:rPr>
                <w:rFonts w:ascii="Verdana" w:hAnsi="Verdana"/>
              </w:rPr>
            </w:pPr>
            <w:r w:rsidRPr="009C7AA6">
              <w:rPr>
                <w:rFonts w:ascii="Verdana" w:hAnsi="Verdana"/>
              </w:rPr>
              <w:t>7</w:t>
            </w:r>
          </w:p>
        </w:tc>
        <w:tc>
          <w:tcPr>
            <w:tcW w:w="494" w:type="dxa"/>
            <w:shd w:val="clear" w:color="auto" w:fill="auto"/>
          </w:tcPr>
          <w:p w:rsidR="008D422F" w:rsidRPr="009C7AA6" w:rsidRDefault="008D422F" w:rsidP="009C7AA6">
            <w:pPr>
              <w:jc w:val="center"/>
              <w:rPr>
                <w:rFonts w:ascii="Verdana" w:hAnsi="Verdana"/>
              </w:rPr>
            </w:pPr>
            <w:r w:rsidRPr="009C7AA6">
              <w:rPr>
                <w:rFonts w:ascii="Verdana" w:hAnsi="Verdana"/>
              </w:rPr>
              <w:t>8</w:t>
            </w:r>
          </w:p>
        </w:tc>
        <w:tc>
          <w:tcPr>
            <w:tcW w:w="494" w:type="dxa"/>
            <w:shd w:val="clear" w:color="auto" w:fill="auto"/>
          </w:tcPr>
          <w:p w:rsidR="008D422F" w:rsidRPr="009C7AA6" w:rsidRDefault="008D422F" w:rsidP="009C7AA6">
            <w:pPr>
              <w:jc w:val="center"/>
              <w:rPr>
                <w:rFonts w:ascii="Verdana" w:hAnsi="Verdana"/>
              </w:rPr>
            </w:pPr>
            <w:r w:rsidRPr="009C7AA6">
              <w:rPr>
                <w:rFonts w:ascii="Verdana" w:hAnsi="Verdana"/>
              </w:rPr>
              <w:t>9</w:t>
            </w:r>
          </w:p>
        </w:tc>
        <w:tc>
          <w:tcPr>
            <w:tcW w:w="511" w:type="dxa"/>
            <w:shd w:val="clear" w:color="auto" w:fill="auto"/>
          </w:tcPr>
          <w:p w:rsidR="008D422F" w:rsidRPr="009C7AA6" w:rsidRDefault="008D422F" w:rsidP="009C7AA6">
            <w:pPr>
              <w:jc w:val="center"/>
              <w:rPr>
                <w:rFonts w:ascii="Verdana" w:hAnsi="Verdana"/>
              </w:rPr>
            </w:pPr>
            <w:r w:rsidRPr="009C7AA6">
              <w:rPr>
                <w:rFonts w:ascii="Verdana" w:hAnsi="Verdana"/>
              </w:rPr>
              <w:t>10</w:t>
            </w:r>
          </w:p>
        </w:tc>
        <w:tc>
          <w:tcPr>
            <w:tcW w:w="511" w:type="dxa"/>
            <w:shd w:val="clear" w:color="auto" w:fill="auto"/>
          </w:tcPr>
          <w:p w:rsidR="008D422F" w:rsidRPr="009C7AA6" w:rsidRDefault="008D422F" w:rsidP="009C7AA6">
            <w:pPr>
              <w:jc w:val="center"/>
              <w:rPr>
                <w:rFonts w:ascii="Verdana" w:hAnsi="Verdana"/>
              </w:rPr>
            </w:pPr>
            <w:r w:rsidRPr="009C7AA6">
              <w:rPr>
                <w:rFonts w:ascii="Verdana" w:hAnsi="Verdana"/>
              </w:rPr>
              <w:t>11</w:t>
            </w:r>
          </w:p>
        </w:tc>
        <w:tc>
          <w:tcPr>
            <w:tcW w:w="511" w:type="dxa"/>
            <w:shd w:val="clear" w:color="auto" w:fill="auto"/>
          </w:tcPr>
          <w:p w:rsidR="008D422F" w:rsidRPr="009C7AA6" w:rsidRDefault="008D422F" w:rsidP="009C7AA6">
            <w:pPr>
              <w:jc w:val="center"/>
              <w:rPr>
                <w:rFonts w:ascii="Verdana" w:hAnsi="Verdana"/>
              </w:rPr>
            </w:pPr>
            <w:r w:rsidRPr="009C7AA6">
              <w:rPr>
                <w:rFonts w:ascii="Verdana" w:hAnsi="Verdana"/>
              </w:rPr>
              <w:t>12</w:t>
            </w:r>
          </w:p>
        </w:tc>
        <w:tc>
          <w:tcPr>
            <w:tcW w:w="518" w:type="dxa"/>
            <w:shd w:val="clear" w:color="auto" w:fill="auto"/>
          </w:tcPr>
          <w:p w:rsidR="008D422F" w:rsidRPr="009C7AA6" w:rsidRDefault="008D422F" w:rsidP="009C7AA6">
            <w:pPr>
              <w:jc w:val="center"/>
              <w:rPr>
                <w:rFonts w:ascii="Verdana" w:hAnsi="Verdana"/>
              </w:rPr>
            </w:pPr>
            <w:r w:rsidRPr="009C7AA6">
              <w:rPr>
                <w:rFonts w:ascii="Verdana" w:hAnsi="Verdana"/>
              </w:rPr>
              <w:t>13</w:t>
            </w:r>
          </w:p>
        </w:tc>
        <w:tc>
          <w:tcPr>
            <w:tcW w:w="511" w:type="dxa"/>
            <w:shd w:val="clear" w:color="auto" w:fill="auto"/>
          </w:tcPr>
          <w:p w:rsidR="008D422F" w:rsidRPr="009C7AA6" w:rsidRDefault="008D422F" w:rsidP="009C7AA6">
            <w:pPr>
              <w:jc w:val="center"/>
              <w:rPr>
                <w:rFonts w:ascii="Verdana" w:hAnsi="Verdana"/>
              </w:rPr>
            </w:pPr>
            <w:r w:rsidRPr="009C7AA6">
              <w:rPr>
                <w:rFonts w:ascii="Verdana" w:hAnsi="Verdana"/>
              </w:rPr>
              <w:t>14</w:t>
            </w:r>
          </w:p>
        </w:tc>
        <w:tc>
          <w:tcPr>
            <w:tcW w:w="499" w:type="dxa"/>
            <w:shd w:val="clear" w:color="auto" w:fill="auto"/>
          </w:tcPr>
          <w:p w:rsidR="008D422F" w:rsidRPr="009C7AA6" w:rsidRDefault="008D422F" w:rsidP="009C7AA6">
            <w:pPr>
              <w:jc w:val="center"/>
              <w:rPr>
                <w:rFonts w:ascii="Verdana" w:hAnsi="Verdana"/>
              </w:rPr>
            </w:pPr>
            <w:r w:rsidRPr="009C7AA6">
              <w:rPr>
                <w:rFonts w:ascii="Verdana" w:hAnsi="Verdana"/>
              </w:rPr>
              <w:t>15</w:t>
            </w:r>
          </w:p>
        </w:tc>
      </w:tr>
      <w:tr w:rsidR="009C7AA6" w:rsidRPr="009C7AA6" w:rsidTr="009C7AA6">
        <w:tc>
          <w:tcPr>
            <w:tcW w:w="817" w:type="dxa"/>
            <w:shd w:val="clear" w:color="auto" w:fill="auto"/>
          </w:tcPr>
          <w:p w:rsidR="008D422F" w:rsidRPr="009C7AA6" w:rsidRDefault="008D422F" w:rsidP="00F94616">
            <w:pPr>
              <w:rPr>
                <w:rFonts w:ascii="Verdana" w:hAnsi="Verdana"/>
              </w:rPr>
            </w:pPr>
            <w:r w:rsidRPr="009C7AA6">
              <w:rPr>
                <w:rFonts w:ascii="Verdana" w:hAnsi="Verdana"/>
              </w:rPr>
              <w:t>ASCII</w:t>
            </w:r>
          </w:p>
        </w:tc>
        <w:tc>
          <w:tcPr>
            <w:tcW w:w="505" w:type="dxa"/>
            <w:shd w:val="clear" w:color="auto" w:fill="auto"/>
          </w:tcPr>
          <w:p w:rsidR="008D422F" w:rsidRPr="009C7AA6" w:rsidRDefault="008D422F" w:rsidP="009C7AA6">
            <w:pPr>
              <w:jc w:val="center"/>
              <w:rPr>
                <w:rFonts w:ascii="Verdana" w:hAnsi="Verdana"/>
              </w:rPr>
            </w:pPr>
            <w:r w:rsidRPr="009C7AA6">
              <w:rPr>
                <w:rFonts w:ascii="Verdana" w:hAnsi="Verdana"/>
              </w:rPr>
              <w:t>C</w:t>
            </w:r>
          </w:p>
        </w:tc>
        <w:tc>
          <w:tcPr>
            <w:tcW w:w="510" w:type="dxa"/>
            <w:shd w:val="clear" w:color="auto" w:fill="auto"/>
          </w:tcPr>
          <w:p w:rsidR="008D422F" w:rsidRPr="009C7AA6" w:rsidRDefault="008D422F" w:rsidP="009C7AA6">
            <w:pPr>
              <w:jc w:val="center"/>
              <w:rPr>
                <w:rFonts w:ascii="Verdana" w:hAnsi="Verdana"/>
              </w:rPr>
            </w:pPr>
            <w:r w:rsidRPr="009C7AA6">
              <w:rPr>
                <w:rFonts w:ascii="Verdana" w:hAnsi="Verdana"/>
              </w:rPr>
              <w:t>A</w:t>
            </w:r>
          </w:p>
        </w:tc>
        <w:tc>
          <w:tcPr>
            <w:tcW w:w="494" w:type="dxa"/>
            <w:shd w:val="clear" w:color="auto" w:fill="auto"/>
          </w:tcPr>
          <w:p w:rsidR="008D422F" w:rsidRPr="009C7AA6" w:rsidRDefault="008D422F" w:rsidP="009C7AA6">
            <w:pPr>
              <w:jc w:val="center"/>
              <w:rPr>
                <w:rFonts w:ascii="Verdana" w:hAnsi="Verdana"/>
              </w:rPr>
            </w:pPr>
            <w:r w:rsidRPr="009C7AA6">
              <w:rPr>
                <w:rFonts w:ascii="Verdana" w:hAnsi="Verdana"/>
              </w:rPr>
              <w:t>0</w:t>
            </w:r>
          </w:p>
        </w:tc>
        <w:tc>
          <w:tcPr>
            <w:tcW w:w="494" w:type="dxa"/>
            <w:shd w:val="clear" w:color="auto" w:fill="auto"/>
          </w:tcPr>
          <w:p w:rsidR="008D422F" w:rsidRPr="009C7AA6" w:rsidRDefault="008D422F" w:rsidP="009C7AA6">
            <w:pPr>
              <w:jc w:val="center"/>
              <w:rPr>
                <w:rFonts w:ascii="Verdana" w:hAnsi="Verdana"/>
              </w:rPr>
            </w:pPr>
            <w:r w:rsidRPr="009C7AA6">
              <w:rPr>
                <w:rFonts w:ascii="Verdana" w:hAnsi="Verdana"/>
              </w:rPr>
              <w:t>5</w:t>
            </w:r>
          </w:p>
        </w:tc>
        <w:tc>
          <w:tcPr>
            <w:tcW w:w="494" w:type="dxa"/>
            <w:shd w:val="clear" w:color="auto" w:fill="auto"/>
          </w:tcPr>
          <w:p w:rsidR="008D422F" w:rsidRPr="009C7AA6" w:rsidRDefault="008D422F" w:rsidP="009C7AA6">
            <w:pPr>
              <w:jc w:val="center"/>
              <w:rPr>
                <w:rFonts w:ascii="Verdana" w:hAnsi="Verdana"/>
              </w:rPr>
            </w:pPr>
            <w:r w:rsidRPr="009C7AA6">
              <w:rPr>
                <w:rFonts w:ascii="Verdana" w:hAnsi="Verdana"/>
              </w:rPr>
              <w:t>1</w:t>
            </w:r>
          </w:p>
        </w:tc>
        <w:tc>
          <w:tcPr>
            <w:tcW w:w="505" w:type="dxa"/>
            <w:shd w:val="clear" w:color="auto" w:fill="auto"/>
          </w:tcPr>
          <w:p w:rsidR="008D422F" w:rsidRPr="009C7AA6" w:rsidRDefault="008D422F" w:rsidP="009C7AA6">
            <w:pPr>
              <w:jc w:val="center"/>
              <w:rPr>
                <w:rFonts w:ascii="Verdana" w:hAnsi="Verdana"/>
              </w:rPr>
            </w:pPr>
            <w:r w:rsidRPr="009C7AA6">
              <w:rPr>
                <w:rFonts w:ascii="Verdana" w:hAnsi="Verdana"/>
              </w:rPr>
              <w:t>B</w:t>
            </w:r>
          </w:p>
        </w:tc>
        <w:tc>
          <w:tcPr>
            <w:tcW w:w="494" w:type="dxa"/>
            <w:shd w:val="clear" w:color="auto" w:fill="auto"/>
          </w:tcPr>
          <w:p w:rsidR="008D422F" w:rsidRPr="009C7AA6" w:rsidRDefault="008D422F" w:rsidP="009C7AA6">
            <w:pPr>
              <w:jc w:val="center"/>
              <w:rPr>
                <w:rFonts w:ascii="Verdana" w:hAnsi="Verdana"/>
              </w:rPr>
            </w:pPr>
            <w:r w:rsidRPr="009C7AA6">
              <w:rPr>
                <w:rFonts w:ascii="Verdana" w:hAnsi="Verdana"/>
              </w:rPr>
              <w:t>1</w:t>
            </w:r>
          </w:p>
        </w:tc>
        <w:tc>
          <w:tcPr>
            <w:tcW w:w="494" w:type="dxa"/>
            <w:shd w:val="clear" w:color="auto" w:fill="auto"/>
          </w:tcPr>
          <w:p w:rsidR="008D422F" w:rsidRPr="009C7AA6" w:rsidRDefault="008D422F" w:rsidP="009C7AA6">
            <w:pPr>
              <w:jc w:val="center"/>
              <w:rPr>
                <w:rFonts w:ascii="Verdana" w:hAnsi="Verdana"/>
              </w:rPr>
            </w:pPr>
            <w:r w:rsidRPr="009C7AA6">
              <w:rPr>
                <w:rFonts w:ascii="Verdana" w:hAnsi="Verdana"/>
              </w:rPr>
              <w:t>0</w:t>
            </w:r>
          </w:p>
        </w:tc>
        <w:tc>
          <w:tcPr>
            <w:tcW w:w="494" w:type="dxa"/>
            <w:shd w:val="clear" w:color="auto" w:fill="auto"/>
          </w:tcPr>
          <w:p w:rsidR="008D422F" w:rsidRPr="009C7AA6" w:rsidRDefault="008D422F" w:rsidP="009C7AA6">
            <w:pPr>
              <w:jc w:val="center"/>
              <w:rPr>
                <w:rFonts w:ascii="Verdana" w:hAnsi="Verdana"/>
              </w:rPr>
            </w:pPr>
            <w:r w:rsidRPr="009C7AA6">
              <w:rPr>
                <w:rFonts w:ascii="Verdana" w:hAnsi="Verdana"/>
              </w:rPr>
              <w:t>0</w:t>
            </w:r>
          </w:p>
        </w:tc>
        <w:tc>
          <w:tcPr>
            <w:tcW w:w="494" w:type="dxa"/>
            <w:shd w:val="clear" w:color="auto" w:fill="auto"/>
          </w:tcPr>
          <w:p w:rsidR="008D422F" w:rsidRPr="009C7AA6" w:rsidRDefault="008D422F" w:rsidP="009C7AA6">
            <w:pPr>
              <w:jc w:val="center"/>
              <w:rPr>
                <w:rFonts w:ascii="Verdana" w:hAnsi="Verdana"/>
              </w:rPr>
            </w:pPr>
            <w:r w:rsidRPr="009C7AA6">
              <w:rPr>
                <w:rFonts w:ascii="Verdana" w:hAnsi="Verdana"/>
              </w:rPr>
              <w:t>0</w:t>
            </w:r>
          </w:p>
        </w:tc>
        <w:tc>
          <w:tcPr>
            <w:tcW w:w="511" w:type="dxa"/>
            <w:shd w:val="clear" w:color="auto" w:fill="auto"/>
          </w:tcPr>
          <w:p w:rsidR="008D422F" w:rsidRPr="009C7AA6" w:rsidRDefault="008D422F" w:rsidP="009C7AA6">
            <w:pPr>
              <w:jc w:val="center"/>
              <w:rPr>
                <w:rFonts w:ascii="Verdana" w:hAnsi="Verdana"/>
              </w:rPr>
            </w:pPr>
            <w:r w:rsidRPr="009C7AA6">
              <w:rPr>
                <w:rFonts w:ascii="Verdana" w:hAnsi="Verdana"/>
              </w:rPr>
              <w:t>2</w:t>
            </w:r>
          </w:p>
        </w:tc>
        <w:tc>
          <w:tcPr>
            <w:tcW w:w="511" w:type="dxa"/>
            <w:shd w:val="clear" w:color="auto" w:fill="auto"/>
          </w:tcPr>
          <w:p w:rsidR="008D422F" w:rsidRPr="009C7AA6" w:rsidRDefault="008D422F" w:rsidP="009C7AA6">
            <w:pPr>
              <w:jc w:val="center"/>
              <w:rPr>
                <w:rFonts w:ascii="Verdana" w:hAnsi="Verdana"/>
              </w:rPr>
            </w:pPr>
            <w:r w:rsidRPr="009C7AA6">
              <w:rPr>
                <w:rFonts w:ascii="Verdana" w:hAnsi="Verdana"/>
              </w:rPr>
              <w:t>4</w:t>
            </w:r>
          </w:p>
        </w:tc>
        <w:tc>
          <w:tcPr>
            <w:tcW w:w="511" w:type="dxa"/>
            <w:shd w:val="clear" w:color="auto" w:fill="auto"/>
          </w:tcPr>
          <w:p w:rsidR="008D422F" w:rsidRPr="009C7AA6" w:rsidRDefault="008D422F" w:rsidP="009C7AA6">
            <w:pPr>
              <w:jc w:val="center"/>
              <w:rPr>
                <w:rFonts w:ascii="Verdana" w:hAnsi="Verdana"/>
              </w:rPr>
            </w:pPr>
            <w:r w:rsidRPr="009C7AA6">
              <w:rPr>
                <w:rFonts w:ascii="Verdana" w:hAnsi="Verdana"/>
              </w:rPr>
              <w:t>1</w:t>
            </w:r>
          </w:p>
        </w:tc>
        <w:tc>
          <w:tcPr>
            <w:tcW w:w="518" w:type="dxa"/>
            <w:shd w:val="clear" w:color="auto" w:fill="auto"/>
          </w:tcPr>
          <w:p w:rsidR="008D422F" w:rsidRPr="009C7AA6" w:rsidRDefault="008D422F" w:rsidP="009C7AA6">
            <w:pPr>
              <w:jc w:val="center"/>
              <w:rPr>
                <w:rFonts w:ascii="Verdana" w:hAnsi="Verdana"/>
              </w:rPr>
            </w:pPr>
            <w:r w:rsidRPr="009C7AA6">
              <w:rPr>
                <w:rFonts w:ascii="Verdana" w:hAnsi="Verdana"/>
              </w:rPr>
              <w:t>A</w:t>
            </w:r>
          </w:p>
        </w:tc>
        <w:tc>
          <w:tcPr>
            <w:tcW w:w="511" w:type="dxa"/>
            <w:shd w:val="clear" w:color="auto" w:fill="auto"/>
          </w:tcPr>
          <w:p w:rsidR="008D422F" w:rsidRPr="009C7AA6" w:rsidRDefault="008D422F" w:rsidP="009C7AA6">
            <w:pPr>
              <w:jc w:val="center"/>
              <w:rPr>
                <w:rFonts w:ascii="Verdana" w:hAnsi="Verdana"/>
              </w:rPr>
            </w:pPr>
            <w:r w:rsidRPr="009C7AA6">
              <w:rPr>
                <w:rFonts w:ascii="Verdana" w:hAnsi="Verdana"/>
              </w:rPr>
              <w:t>NUL</w:t>
            </w:r>
          </w:p>
        </w:tc>
        <w:tc>
          <w:tcPr>
            <w:tcW w:w="499" w:type="dxa"/>
            <w:shd w:val="clear" w:color="auto" w:fill="auto"/>
          </w:tcPr>
          <w:p w:rsidR="008D422F" w:rsidRPr="009C7AA6" w:rsidRDefault="008D422F" w:rsidP="009C7AA6">
            <w:pPr>
              <w:jc w:val="center"/>
              <w:rPr>
                <w:rFonts w:ascii="Verdana" w:hAnsi="Verdana"/>
              </w:rPr>
            </w:pPr>
            <w:r w:rsidRPr="009C7AA6">
              <w:rPr>
                <w:rFonts w:ascii="Verdana" w:hAnsi="Verdana"/>
              </w:rPr>
              <w:t>NUL</w:t>
            </w:r>
          </w:p>
        </w:tc>
      </w:tr>
      <w:tr w:rsidR="009C7AA6" w:rsidRPr="009C7AA6" w:rsidTr="009C7AA6">
        <w:tc>
          <w:tcPr>
            <w:tcW w:w="817" w:type="dxa"/>
            <w:shd w:val="clear" w:color="auto" w:fill="auto"/>
          </w:tcPr>
          <w:p w:rsidR="008D422F" w:rsidRPr="009C7AA6" w:rsidRDefault="008D422F" w:rsidP="00F94616">
            <w:pPr>
              <w:rPr>
                <w:rFonts w:ascii="Verdana" w:hAnsi="Verdana"/>
              </w:rPr>
            </w:pPr>
            <w:r w:rsidRPr="009C7AA6">
              <w:rPr>
                <w:rFonts w:ascii="Verdana" w:hAnsi="Verdana"/>
              </w:rPr>
              <w:t>Hex</w:t>
            </w:r>
          </w:p>
        </w:tc>
        <w:tc>
          <w:tcPr>
            <w:tcW w:w="505" w:type="dxa"/>
            <w:shd w:val="clear" w:color="auto" w:fill="auto"/>
          </w:tcPr>
          <w:p w:rsidR="008D422F" w:rsidRPr="009C7AA6" w:rsidRDefault="008D422F" w:rsidP="009C7AA6">
            <w:pPr>
              <w:jc w:val="center"/>
              <w:rPr>
                <w:rFonts w:ascii="Verdana" w:hAnsi="Verdana"/>
              </w:rPr>
            </w:pPr>
            <w:r w:rsidRPr="009C7AA6">
              <w:rPr>
                <w:rFonts w:ascii="Verdana" w:hAnsi="Verdana"/>
              </w:rPr>
              <w:t>43</w:t>
            </w:r>
          </w:p>
        </w:tc>
        <w:tc>
          <w:tcPr>
            <w:tcW w:w="510" w:type="dxa"/>
            <w:shd w:val="clear" w:color="auto" w:fill="auto"/>
          </w:tcPr>
          <w:p w:rsidR="008D422F" w:rsidRPr="009C7AA6" w:rsidRDefault="008D422F" w:rsidP="009C7AA6">
            <w:pPr>
              <w:jc w:val="center"/>
              <w:rPr>
                <w:rFonts w:ascii="Verdana" w:hAnsi="Verdana"/>
              </w:rPr>
            </w:pPr>
            <w:r w:rsidRPr="009C7AA6">
              <w:rPr>
                <w:rFonts w:ascii="Verdana" w:hAnsi="Verdana"/>
              </w:rPr>
              <w:t>41</w:t>
            </w:r>
          </w:p>
        </w:tc>
        <w:tc>
          <w:tcPr>
            <w:tcW w:w="494" w:type="dxa"/>
            <w:shd w:val="clear" w:color="auto" w:fill="auto"/>
          </w:tcPr>
          <w:p w:rsidR="008D422F" w:rsidRPr="009C7AA6" w:rsidRDefault="008D422F" w:rsidP="009C7AA6">
            <w:pPr>
              <w:jc w:val="center"/>
              <w:rPr>
                <w:rFonts w:ascii="Verdana" w:hAnsi="Verdana"/>
              </w:rPr>
            </w:pPr>
            <w:r w:rsidRPr="009C7AA6">
              <w:rPr>
                <w:rFonts w:ascii="Verdana" w:hAnsi="Verdana"/>
              </w:rPr>
              <w:t>30</w:t>
            </w:r>
          </w:p>
        </w:tc>
        <w:tc>
          <w:tcPr>
            <w:tcW w:w="494" w:type="dxa"/>
            <w:shd w:val="clear" w:color="auto" w:fill="auto"/>
          </w:tcPr>
          <w:p w:rsidR="008D422F" w:rsidRPr="009C7AA6" w:rsidRDefault="008D422F" w:rsidP="009C7AA6">
            <w:pPr>
              <w:jc w:val="center"/>
              <w:rPr>
                <w:rFonts w:ascii="Verdana" w:hAnsi="Verdana"/>
              </w:rPr>
            </w:pPr>
            <w:r w:rsidRPr="009C7AA6">
              <w:rPr>
                <w:rFonts w:ascii="Verdana" w:hAnsi="Verdana"/>
              </w:rPr>
              <w:t>35</w:t>
            </w:r>
          </w:p>
        </w:tc>
        <w:tc>
          <w:tcPr>
            <w:tcW w:w="494" w:type="dxa"/>
            <w:shd w:val="clear" w:color="auto" w:fill="auto"/>
          </w:tcPr>
          <w:p w:rsidR="008D422F" w:rsidRPr="009C7AA6" w:rsidRDefault="008D422F" w:rsidP="009C7AA6">
            <w:pPr>
              <w:jc w:val="center"/>
              <w:rPr>
                <w:rFonts w:ascii="Verdana" w:hAnsi="Verdana"/>
              </w:rPr>
            </w:pPr>
            <w:r w:rsidRPr="009C7AA6">
              <w:rPr>
                <w:rFonts w:ascii="Verdana" w:hAnsi="Verdana"/>
              </w:rPr>
              <w:t>31</w:t>
            </w:r>
          </w:p>
        </w:tc>
        <w:tc>
          <w:tcPr>
            <w:tcW w:w="505" w:type="dxa"/>
            <w:shd w:val="clear" w:color="auto" w:fill="auto"/>
          </w:tcPr>
          <w:p w:rsidR="008D422F" w:rsidRPr="009C7AA6" w:rsidRDefault="008D422F" w:rsidP="009C7AA6">
            <w:pPr>
              <w:jc w:val="center"/>
              <w:rPr>
                <w:rFonts w:ascii="Verdana" w:hAnsi="Verdana"/>
              </w:rPr>
            </w:pPr>
            <w:r w:rsidRPr="009C7AA6">
              <w:rPr>
                <w:rFonts w:ascii="Verdana" w:hAnsi="Verdana"/>
              </w:rPr>
              <w:t>42</w:t>
            </w:r>
          </w:p>
        </w:tc>
        <w:tc>
          <w:tcPr>
            <w:tcW w:w="494" w:type="dxa"/>
            <w:shd w:val="clear" w:color="auto" w:fill="auto"/>
          </w:tcPr>
          <w:p w:rsidR="008D422F" w:rsidRPr="009C7AA6" w:rsidRDefault="008D422F" w:rsidP="009C7AA6">
            <w:pPr>
              <w:jc w:val="center"/>
              <w:rPr>
                <w:rFonts w:ascii="Verdana" w:hAnsi="Verdana"/>
              </w:rPr>
            </w:pPr>
            <w:r w:rsidRPr="009C7AA6">
              <w:rPr>
                <w:rFonts w:ascii="Verdana" w:hAnsi="Verdana"/>
              </w:rPr>
              <w:t>31</w:t>
            </w:r>
          </w:p>
        </w:tc>
        <w:tc>
          <w:tcPr>
            <w:tcW w:w="494" w:type="dxa"/>
            <w:shd w:val="clear" w:color="auto" w:fill="auto"/>
          </w:tcPr>
          <w:p w:rsidR="008D422F" w:rsidRPr="009C7AA6" w:rsidRDefault="008D422F" w:rsidP="009C7AA6">
            <w:pPr>
              <w:jc w:val="center"/>
              <w:rPr>
                <w:rFonts w:ascii="Verdana" w:hAnsi="Verdana"/>
              </w:rPr>
            </w:pPr>
            <w:r w:rsidRPr="009C7AA6">
              <w:rPr>
                <w:rFonts w:ascii="Verdana" w:hAnsi="Verdana"/>
              </w:rPr>
              <w:t>30</w:t>
            </w:r>
          </w:p>
        </w:tc>
        <w:tc>
          <w:tcPr>
            <w:tcW w:w="494" w:type="dxa"/>
            <w:shd w:val="clear" w:color="auto" w:fill="auto"/>
          </w:tcPr>
          <w:p w:rsidR="008D422F" w:rsidRPr="009C7AA6" w:rsidRDefault="008D422F" w:rsidP="009C7AA6">
            <w:pPr>
              <w:jc w:val="center"/>
              <w:rPr>
                <w:rFonts w:ascii="Verdana" w:hAnsi="Verdana"/>
              </w:rPr>
            </w:pPr>
            <w:r w:rsidRPr="009C7AA6">
              <w:rPr>
                <w:rFonts w:ascii="Verdana" w:hAnsi="Verdana"/>
              </w:rPr>
              <w:t>30</w:t>
            </w:r>
          </w:p>
        </w:tc>
        <w:tc>
          <w:tcPr>
            <w:tcW w:w="494" w:type="dxa"/>
            <w:shd w:val="clear" w:color="auto" w:fill="auto"/>
          </w:tcPr>
          <w:p w:rsidR="008D422F" w:rsidRPr="009C7AA6" w:rsidRDefault="008D422F" w:rsidP="009C7AA6">
            <w:pPr>
              <w:jc w:val="center"/>
              <w:rPr>
                <w:rFonts w:ascii="Verdana" w:hAnsi="Verdana"/>
              </w:rPr>
            </w:pPr>
            <w:r w:rsidRPr="009C7AA6">
              <w:rPr>
                <w:rFonts w:ascii="Verdana" w:hAnsi="Verdana"/>
              </w:rPr>
              <w:t>30</w:t>
            </w:r>
          </w:p>
        </w:tc>
        <w:tc>
          <w:tcPr>
            <w:tcW w:w="511" w:type="dxa"/>
            <w:shd w:val="clear" w:color="auto" w:fill="auto"/>
          </w:tcPr>
          <w:p w:rsidR="008D422F" w:rsidRPr="009C7AA6" w:rsidRDefault="008D422F" w:rsidP="009C7AA6">
            <w:pPr>
              <w:jc w:val="center"/>
              <w:rPr>
                <w:rFonts w:ascii="Verdana" w:hAnsi="Verdana"/>
              </w:rPr>
            </w:pPr>
            <w:r w:rsidRPr="009C7AA6">
              <w:rPr>
                <w:rFonts w:ascii="Verdana" w:hAnsi="Verdana"/>
              </w:rPr>
              <w:t>32</w:t>
            </w:r>
          </w:p>
        </w:tc>
        <w:tc>
          <w:tcPr>
            <w:tcW w:w="511" w:type="dxa"/>
            <w:shd w:val="clear" w:color="auto" w:fill="auto"/>
          </w:tcPr>
          <w:p w:rsidR="008D422F" w:rsidRPr="009C7AA6" w:rsidRDefault="008D422F" w:rsidP="009C7AA6">
            <w:pPr>
              <w:jc w:val="center"/>
              <w:rPr>
                <w:rFonts w:ascii="Verdana" w:hAnsi="Verdana"/>
              </w:rPr>
            </w:pPr>
            <w:r w:rsidRPr="009C7AA6">
              <w:rPr>
                <w:rFonts w:ascii="Verdana" w:hAnsi="Verdana"/>
              </w:rPr>
              <w:t>34</w:t>
            </w:r>
          </w:p>
        </w:tc>
        <w:tc>
          <w:tcPr>
            <w:tcW w:w="511" w:type="dxa"/>
            <w:shd w:val="clear" w:color="auto" w:fill="auto"/>
          </w:tcPr>
          <w:p w:rsidR="008D422F" w:rsidRPr="009C7AA6" w:rsidRDefault="008D422F" w:rsidP="009C7AA6">
            <w:pPr>
              <w:jc w:val="center"/>
              <w:rPr>
                <w:rFonts w:ascii="Verdana" w:hAnsi="Verdana"/>
              </w:rPr>
            </w:pPr>
            <w:r w:rsidRPr="009C7AA6">
              <w:rPr>
                <w:rFonts w:ascii="Verdana" w:hAnsi="Verdana"/>
              </w:rPr>
              <w:t>31</w:t>
            </w:r>
          </w:p>
        </w:tc>
        <w:tc>
          <w:tcPr>
            <w:tcW w:w="518" w:type="dxa"/>
            <w:shd w:val="clear" w:color="auto" w:fill="auto"/>
          </w:tcPr>
          <w:p w:rsidR="008D422F" w:rsidRPr="009C7AA6" w:rsidRDefault="008D422F" w:rsidP="009C7AA6">
            <w:pPr>
              <w:jc w:val="center"/>
              <w:rPr>
                <w:rFonts w:ascii="Verdana" w:hAnsi="Verdana"/>
              </w:rPr>
            </w:pPr>
            <w:r w:rsidRPr="009C7AA6">
              <w:rPr>
                <w:rFonts w:ascii="Verdana" w:hAnsi="Verdana"/>
              </w:rPr>
              <w:t>41</w:t>
            </w:r>
          </w:p>
        </w:tc>
        <w:tc>
          <w:tcPr>
            <w:tcW w:w="511" w:type="dxa"/>
            <w:shd w:val="clear" w:color="auto" w:fill="auto"/>
          </w:tcPr>
          <w:p w:rsidR="008D422F" w:rsidRPr="009C7AA6" w:rsidRDefault="008D422F" w:rsidP="009C7AA6">
            <w:pPr>
              <w:jc w:val="center"/>
              <w:rPr>
                <w:rFonts w:ascii="Verdana" w:hAnsi="Verdana"/>
              </w:rPr>
            </w:pPr>
            <w:r w:rsidRPr="009C7AA6">
              <w:rPr>
                <w:rFonts w:ascii="Verdana" w:hAnsi="Verdana"/>
              </w:rPr>
              <w:t>00</w:t>
            </w:r>
          </w:p>
        </w:tc>
        <w:tc>
          <w:tcPr>
            <w:tcW w:w="499" w:type="dxa"/>
            <w:shd w:val="clear" w:color="auto" w:fill="auto"/>
          </w:tcPr>
          <w:p w:rsidR="008D422F" w:rsidRPr="009C7AA6" w:rsidRDefault="008D422F" w:rsidP="009C7AA6">
            <w:pPr>
              <w:jc w:val="center"/>
              <w:rPr>
                <w:rFonts w:ascii="Verdana" w:hAnsi="Verdana"/>
              </w:rPr>
            </w:pPr>
            <w:r w:rsidRPr="009C7AA6">
              <w:rPr>
                <w:rFonts w:ascii="Verdana" w:hAnsi="Verdana"/>
              </w:rPr>
              <w:t>00</w:t>
            </w:r>
          </w:p>
        </w:tc>
      </w:tr>
    </w:tbl>
    <w:p w:rsidR="00A53E4E" w:rsidRDefault="00A53E4E" w:rsidP="00201652">
      <w:pPr>
        <w:rPr>
          <w:rFonts w:hint="eastAsia"/>
          <w:lang w:val="it-IT"/>
        </w:rPr>
      </w:pPr>
    </w:p>
    <w:sectPr w:rsidR="00A53E4E" w:rsidSect="008D422F">
      <w:pgSz w:w="16838" w:h="11906" w:orient="landscape"/>
      <w:pgMar w:top="360" w:right="638" w:bottom="539" w:left="1440" w:header="851" w:footer="352" w:gutter="0"/>
      <w:cols w:space="425"/>
      <w:docGrid w:type="linesAndChar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FBF" w:rsidRDefault="00947FBF">
      <w:r>
        <w:separator/>
      </w:r>
    </w:p>
  </w:endnote>
  <w:endnote w:type="continuationSeparator" w:id="0">
    <w:p w:rsidR="00947FBF" w:rsidRDefault="00947F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415" w:rsidRDefault="00284415" w:rsidP="002B60D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284415" w:rsidRDefault="00284415" w:rsidP="002B60D7">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415" w:rsidRPr="007B6180" w:rsidRDefault="00284415" w:rsidP="002B60D7">
    <w:pPr>
      <w:pStyle w:val="a3"/>
      <w:framePr w:wrap="around" w:vAnchor="text" w:hAnchor="margin" w:xAlign="center" w:y="1"/>
      <w:rPr>
        <w:rStyle w:val="a4"/>
        <w:rFonts w:ascii="Arial" w:hAnsi="Arial" w:cs="Arial"/>
      </w:rPr>
    </w:pPr>
    <w:r w:rsidRPr="007B6180">
      <w:rPr>
        <w:rStyle w:val="a4"/>
        <w:rFonts w:ascii="Arial" w:hAnsi="Arial" w:cs="Arial"/>
      </w:rPr>
      <w:t>P-</w:t>
    </w:r>
    <w:r w:rsidRPr="007B6180">
      <w:rPr>
        <w:rStyle w:val="a4"/>
        <w:rFonts w:ascii="Arial" w:hAnsi="Arial" w:cs="Arial"/>
      </w:rPr>
      <w:fldChar w:fldCharType="begin"/>
    </w:r>
    <w:r w:rsidRPr="007B6180">
      <w:rPr>
        <w:rStyle w:val="a4"/>
        <w:rFonts w:ascii="Arial" w:hAnsi="Arial" w:cs="Arial"/>
      </w:rPr>
      <w:instrText xml:space="preserve">PAGE  </w:instrText>
    </w:r>
    <w:r w:rsidRPr="007B6180">
      <w:rPr>
        <w:rStyle w:val="a4"/>
        <w:rFonts w:ascii="Arial" w:hAnsi="Arial" w:cs="Arial"/>
      </w:rPr>
      <w:fldChar w:fldCharType="separate"/>
    </w:r>
    <w:r w:rsidR="00587131">
      <w:rPr>
        <w:rStyle w:val="a4"/>
        <w:rFonts w:ascii="Arial" w:hAnsi="Arial" w:cs="Arial"/>
        <w:noProof/>
      </w:rPr>
      <w:t>1</w:t>
    </w:r>
    <w:r w:rsidRPr="007B6180">
      <w:rPr>
        <w:rStyle w:val="a4"/>
        <w:rFonts w:ascii="Arial" w:hAnsi="Arial" w:cs="Arial"/>
      </w:rPr>
      <w:fldChar w:fldCharType="end"/>
    </w:r>
    <w:r w:rsidRPr="007B6180">
      <w:rPr>
        <w:rStyle w:val="a4"/>
        <w:rFonts w:ascii="Arial" w:hAnsi="Arial" w:cs="Arial"/>
      </w:rPr>
      <w:t>/</w:t>
    </w:r>
    <w:r w:rsidRPr="007B6180">
      <w:rPr>
        <w:rStyle w:val="a4"/>
        <w:rFonts w:ascii="Arial" w:hAnsi="Arial" w:cs="Arial"/>
      </w:rPr>
      <w:fldChar w:fldCharType="begin"/>
    </w:r>
    <w:r w:rsidRPr="007B6180">
      <w:rPr>
        <w:rStyle w:val="a4"/>
        <w:rFonts w:ascii="Arial" w:hAnsi="Arial" w:cs="Arial"/>
      </w:rPr>
      <w:instrText xml:space="preserve"> NUMPAGES </w:instrText>
    </w:r>
    <w:r w:rsidRPr="007B6180">
      <w:rPr>
        <w:rStyle w:val="a4"/>
        <w:rFonts w:ascii="Arial" w:hAnsi="Arial" w:cs="Arial"/>
      </w:rPr>
      <w:fldChar w:fldCharType="separate"/>
    </w:r>
    <w:r w:rsidR="00587131">
      <w:rPr>
        <w:rStyle w:val="a4"/>
        <w:rFonts w:ascii="Arial" w:hAnsi="Arial" w:cs="Arial"/>
        <w:noProof/>
      </w:rPr>
      <w:t>10</w:t>
    </w:r>
    <w:r w:rsidRPr="007B6180">
      <w:rPr>
        <w:rStyle w:val="a4"/>
        <w:rFonts w:ascii="Arial" w:hAnsi="Arial" w:cs="Arial"/>
      </w:rPr>
      <w:fldChar w:fldCharType="end"/>
    </w:r>
  </w:p>
  <w:p w:rsidR="00284415" w:rsidRPr="001D6B84" w:rsidRDefault="00284415" w:rsidP="007B6180">
    <w:pPr>
      <w:jc w:val="right"/>
      <w:rPr>
        <w:rFonts w:ascii="Arial" w:hAnsi="Arial" w:cs="Arial"/>
        <w:b/>
        <w:bCs/>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FBF" w:rsidRDefault="00947FBF">
      <w:r>
        <w:separator/>
      </w:r>
    </w:p>
  </w:footnote>
  <w:footnote w:type="continuationSeparator" w:id="0">
    <w:p w:rsidR="00947FBF" w:rsidRDefault="00947F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B3650"/>
    <w:multiLevelType w:val="hybridMultilevel"/>
    <w:tmpl w:val="CE6C9D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EDC0564"/>
    <w:multiLevelType w:val="hybridMultilevel"/>
    <w:tmpl w:val="146005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0385E7B"/>
    <w:multiLevelType w:val="hybridMultilevel"/>
    <w:tmpl w:val="D7AC85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4FF6569C"/>
    <w:multiLevelType w:val="hybridMultilevel"/>
    <w:tmpl w:val="05828C22"/>
    <w:lvl w:ilvl="0" w:tplc="18D4EF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4131BA8"/>
    <w:multiLevelType w:val="hybridMultilevel"/>
    <w:tmpl w:val="69FEBB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44E043C"/>
    <w:multiLevelType w:val="hybridMultilevel"/>
    <w:tmpl w:val="2EFE2D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activeWritingStyle w:appName="MSWord" w:lang="en-US" w:vendorID="64" w:dllVersion="131078" w:nlCheck="1" w:checkStyle="1"/>
  <w:activeWritingStyle w:appName="MSWord" w:lang="zh-TW" w:vendorID="64" w:dllVersion="131077" w:nlCheck="1" w:checkStyle="1"/>
  <w:proofState w:spelling="clean" w:grammar="clean"/>
  <w:stylePaneFormatFilter w:val="3F01"/>
  <w:revisionView w:markup="0"/>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54E7A"/>
    <w:rsid w:val="000030E9"/>
    <w:rsid w:val="00003CF0"/>
    <w:rsid w:val="00006172"/>
    <w:rsid w:val="00007A3B"/>
    <w:rsid w:val="00007FDC"/>
    <w:rsid w:val="000115F0"/>
    <w:rsid w:val="0001460F"/>
    <w:rsid w:val="00024616"/>
    <w:rsid w:val="00027612"/>
    <w:rsid w:val="00027BD6"/>
    <w:rsid w:val="00027F56"/>
    <w:rsid w:val="00030E90"/>
    <w:rsid w:val="000343D9"/>
    <w:rsid w:val="000360EE"/>
    <w:rsid w:val="00036F40"/>
    <w:rsid w:val="00037497"/>
    <w:rsid w:val="00042D17"/>
    <w:rsid w:val="000478E2"/>
    <w:rsid w:val="000506BC"/>
    <w:rsid w:val="00050CCD"/>
    <w:rsid w:val="00052B0F"/>
    <w:rsid w:val="000548FA"/>
    <w:rsid w:val="000561EA"/>
    <w:rsid w:val="00056C03"/>
    <w:rsid w:val="00061AE4"/>
    <w:rsid w:val="0006232E"/>
    <w:rsid w:val="00063F68"/>
    <w:rsid w:val="00064EAD"/>
    <w:rsid w:val="00064F87"/>
    <w:rsid w:val="00065258"/>
    <w:rsid w:val="000667D8"/>
    <w:rsid w:val="0007037A"/>
    <w:rsid w:val="00073AB7"/>
    <w:rsid w:val="00080681"/>
    <w:rsid w:val="00080957"/>
    <w:rsid w:val="000851B1"/>
    <w:rsid w:val="00085491"/>
    <w:rsid w:val="000870C0"/>
    <w:rsid w:val="00091656"/>
    <w:rsid w:val="00092E45"/>
    <w:rsid w:val="00093899"/>
    <w:rsid w:val="00094F6E"/>
    <w:rsid w:val="00095549"/>
    <w:rsid w:val="00097B10"/>
    <w:rsid w:val="000B1B9A"/>
    <w:rsid w:val="000B6385"/>
    <w:rsid w:val="000B6396"/>
    <w:rsid w:val="000C0ECE"/>
    <w:rsid w:val="000C4BE9"/>
    <w:rsid w:val="000C57A6"/>
    <w:rsid w:val="000C75AD"/>
    <w:rsid w:val="000D321D"/>
    <w:rsid w:val="000E029F"/>
    <w:rsid w:val="000E2C4E"/>
    <w:rsid w:val="000F52F6"/>
    <w:rsid w:val="000F6284"/>
    <w:rsid w:val="000F6BD8"/>
    <w:rsid w:val="000F76CD"/>
    <w:rsid w:val="000F7CBC"/>
    <w:rsid w:val="00105B21"/>
    <w:rsid w:val="00106C34"/>
    <w:rsid w:val="00116FD4"/>
    <w:rsid w:val="0011702C"/>
    <w:rsid w:val="00117934"/>
    <w:rsid w:val="00120C32"/>
    <w:rsid w:val="001215A6"/>
    <w:rsid w:val="00123B62"/>
    <w:rsid w:val="00125111"/>
    <w:rsid w:val="00127537"/>
    <w:rsid w:val="001376DB"/>
    <w:rsid w:val="001401E2"/>
    <w:rsid w:val="001443F4"/>
    <w:rsid w:val="00144564"/>
    <w:rsid w:val="001535F0"/>
    <w:rsid w:val="00153B48"/>
    <w:rsid w:val="0015592B"/>
    <w:rsid w:val="001600F4"/>
    <w:rsid w:val="00161B55"/>
    <w:rsid w:val="00163188"/>
    <w:rsid w:val="001636D2"/>
    <w:rsid w:val="001639ED"/>
    <w:rsid w:val="0017272C"/>
    <w:rsid w:val="00173F91"/>
    <w:rsid w:val="0018055B"/>
    <w:rsid w:val="00180638"/>
    <w:rsid w:val="001839AE"/>
    <w:rsid w:val="00184B84"/>
    <w:rsid w:val="00186B1D"/>
    <w:rsid w:val="0018776F"/>
    <w:rsid w:val="001937F3"/>
    <w:rsid w:val="001945AE"/>
    <w:rsid w:val="001A111D"/>
    <w:rsid w:val="001A773D"/>
    <w:rsid w:val="001C0040"/>
    <w:rsid w:val="001D4DA2"/>
    <w:rsid w:val="001D53E3"/>
    <w:rsid w:val="001D5921"/>
    <w:rsid w:val="001D5B00"/>
    <w:rsid w:val="001D6B84"/>
    <w:rsid w:val="001E6419"/>
    <w:rsid w:val="001F0E0D"/>
    <w:rsid w:val="001F334A"/>
    <w:rsid w:val="001F3463"/>
    <w:rsid w:val="001F4541"/>
    <w:rsid w:val="001F53FE"/>
    <w:rsid w:val="00201652"/>
    <w:rsid w:val="00202763"/>
    <w:rsid w:val="00204D50"/>
    <w:rsid w:val="00210AF1"/>
    <w:rsid w:val="00211792"/>
    <w:rsid w:val="00215306"/>
    <w:rsid w:val="00217479"/>
    <w:rsid w:val="00220B99"/>
    <w:rsid w:val="00223009"/>
    <w:rsid w:val="002242D3"/>
    <w:rsid w:val="00226D12"/>
    <w:rsid w:val="00227540"/>
    <w:rsid w:val="00233158"/>
    <w:rsid w:val="002347AF"/>
    <w:rsid w:val="00237294"/>
    <w:rsid w:val="00242D99"/>
    <w:rsid w:val="002508B9"/>
    <w:rsid w:val="00252120"/>
    <w:rsid w:val="00253382"/>
    <w:rsid w:val="00253AAF"/>
    <w:rsid w:val="00254CA3"/>
    <w:rsid w:val="00257AD4"/>
    <w:rsid w:val="002664BB"/>
    <w:rsid w:val="00275B83"/>
    <w:rsid w:val="00276FF5"/>
    <w:rsid w:val="00277224"/>
    <w:rsid w:val="00277F8E"/>
    <w:rsid w:val="002803FC"/>
    <w:rsid w:val="00284415"/>
    <w:rsid w:val="002909F3"/>
    <w:rsid w:val="0029180F"/>
    <w:rsid w:val="00295705"/>
    <w:rsid w:val="00296584"/>
    <w:rsid w:val="00296B51"/>
    <w:rsid w:val="002A3FD6"/>
    <w:rsid w:val="002A5C08"/>
    <w:rsid w:val="002B26F2"/>
    <w:rsid w:val="002B3913"/>
    <w:rsid w:val="002B5BBF"/>
    <w:rsid w:val="002B60D7"/>
    <w:rsid w:val="002C2EC2"/>
    <w:rsid w:val="002C3B64"/>
    <w:rsid w:val="002E11F8"/>
    <w:rsid w:val="002E46AE"/>
    <w:rsid w:val="002F1B60"/>
    <w:rsid w:val="002F419B"/>
    <w:rsid w:val="003042C5"/>
    <w:rsid w:val="0030575C"/>
    <w:rsid w:val="00312A63"/>
    <w:rsid w:val="00313CC9"/>
    <w:rsid w:val="0031615B"/>
    <w:rsid w:val="00316ED7"/>
    <w:rsid w:val="003170EE"/>
    <w:rsid w:val="00320DD2"/>
    <w:rsid w:val="003212AF"/>
    <w:rsid w:val="00331711"/>
    <w:rsid w:val="00332AE5"/>
    <w:rsid w:val="00332F00"/>
    <w:rsid w:val="00334EC5"/>
    <w:rsid w:val="003365B7"/>
    <w:rsid w:val="00337D58"/>
    <w:rsid w:val="003537AD"/>
    <w:rsid w:val="003537F6"/>
    <w:rsid w:val="00356D1E"/>
    <w:rsid w:val="00361E15"/>
    <w:rsid w:val="00362D89"/>
    <w:rsid w:val="00367844"/>
    <w:rsid w:val="00371C79"/>
    <w:rsid w:val="003848D1"/>
    <w:rsid w:val="003920D8"/>
    <w:rsid w:val="00393961"/>
    <w:rsid w:val="003A76FE"/>
    <w:rsid w:val="003B0A3B"/>
    <w:rsid w:val="003B0F73"/>
    <w:rsid w:val="003B5ED4"/>
    <w:rsid w:val="003B687C"/>
    <w:rsid w:val="003B6B91"/>
    <w:rsid w:val="003C49F1"/>
    <w:rsid w:val="003C5B8C"/>
    <w:rsid w:val="003C6968"/>
    <w:rsid w:val="003D0F49"/>
    <w:rsid w:val="003D318E"/>
    <w:rsid w:val="003D4206"/>
    <w:rsid w:val="003E1D68"/>
    <w:rsid w:val="003E1DC4"/>
    <w:rsid w:val="003F13B9"/>
    <w:rsid w:val="003F15F6"/>
    <w:rsid w:val="003F1B51"/>
    <w:rsid w:val="003F3E0A"/>
    <w:rsid w:val="004019EB"/>
    <w:rsid w:val="0040318E"/>
    <w:rsid w:val="00406D7C"/>
    <w:rsid w:val="00411648"/>
    <w:rsid w:val="0041340B"/>
    <w:rsid w:val="00416F01"/>
    <w:rsid w:val="00424D0E"/>
    <w:rsid w:val="00436622"/>
    <w:rsid w:val="00440CCB"/>
    <w:rsid w:val="00441A7B"/>
    <w:rsid w:val="00441FB6"/>
    <w:rsid w:val="004439B4"/>
    <w:rsid w:val="004441BB"/>
    <w:rsid w:val="004565C4"/>
    <w:rsid w:val="00457BBD"/>
    <w:rsid w:val="00457DC0"/>
    <w:rsid w:val="004604F5"/>
    <w:rsid w:val="0046212E"/>
    <w:rsid w:val="004649F0"/>
    <w:rsid w:val="00465D39"/>
    <w:rsid w:val="004660EE"/>
    <w:rsid w:val="00467FF8"/>
    <w:rsid w:val="00471185"/>
    <w:rsid w:val="00474F38"/>
    <w:rsid w:val="00476C02"/>
    <w:rsid w:val="00481D4F"/>
    <w:rsid w:val="00482D5E"/>
    <w:rsid w:val="00485954"/>
    <w:rsid w:val="00487EF9"/>
    <w:rsid w:val="004908C7"/>
    <w:rsid w:val="004A50AE"/>
    <w:rsid w:val="004B0803"/>
    <w:rsid w:val="004B31CF"/>
    <w:rsid w:val="004B38BC"/>
    <w:rsid w:val="004B3D0F"/>
    <w:rsid w:val="004B687A"/>
    <w:rsid w:val="004B6AFC"/>
    <w:rsid w:val="004D01C7"/>
    <w:rsid w:val="004D03F0"/>
    <w:rsid w:val="004D46D0"/>
    <w:rsid w:val="004D5DCF"/>
    <w:rsid w:val="004E0ABE"/>
    <w:rsid w:val="004E3883"/>
    <w:rsid w:val="004E76B5"/>
    <w:rsid w:val="004F1575"/>
    <w:rsid w:val="00506F0A"/>
    <w:rsid w:val="00507ACB"/>
    <w:rsid w:val="00511474"/>
    <w:rsid w:val="005137CA"/>
    <w:rsid w:val="00513F0A"/>
    <w:rsid w:val="00514385"/>
    <w:rsid w:val="00517860"/>
    <w:rsid w:val="00521106"/>
    <w:rsid w:val="005228DA"/>
    <w:rsid w:val="005234F7"/>
    <w:rsid w:val="00524585"/>
    <w:rsid w:val="00530090"/>
    <w:rsid w:val="00537BCE"/>
    <w:rsid w:val="0054205F"/>
    <w:rsid w:val="005430C4"/>
    <w:rsid w:val="00544E16"/>
    <w:rsid w:val="00545DFC"/>
    <w:rsid w:val="005468D1"/>
    <w:rsid w:val="005470B8"/>
    <w:rsid w:val="00553CC8"/>
    <w:rsid w:val="0055581C"/>
    <w:rsid w:val="00555890"/>
    <w:rsid w:val="00560752"/>
    <w:rsid w:val="00564FCB"/>
    <w:rsid w:val="00565DF8"/>
    <w:rsid w:val="00572506"/>
    <w:rsid w:val="00572C08"/>
    <w:rsid w:val="005773B2"/>
    <w:rsid w:val="00580A2B"/>
    <w:rsid w:val="0058205E"/>
    <w:rsid w:val="00584865"/>
    <w:rsid w:val="00586AFC"/>
    <w:rsid w:val="00587131"/>
    <w:rsid w:val="0058779D"/>
    <w:rsid w:val="00587C51"/>
    <w:rsid w:val="00587DB4"/>
    <w:rsid w:val="00592269"/>
    <w:rsid w:val="005A39AC"/>
    <w:rsid w:val="005B136A"/>
    <w:rsid w:val="005B27B3"/>
    <w:rsid w:val="005B5819"/>
    <w:rsid w:val="005B5B22"/>
    <w:rsid w:val="005B669C"/>
    <w:rsid w:val="005B6D82"/>
    <w:rsid w:val="005D381F"/>
    <w:rsid w:val="005E4EB1"/>
    <w:rsid w:val="005E5857"/>
    <w:rsid w:val="005F3A9E"/>
    <w:rsid w:val="005F4DCC"/>
    <w:rsid w:val="0060291F"/>
    <w:rsid w:val="00613F56"/>
    <w:rsid w:val="00616365"/>
    <w:rsid w:val="0062109D"/>
    <w:rsid w:val="00624124"/>
    <w:rsid w:val="00624E84"/>
    <w:rsid w:val="00640C71"/>
    <w:rsid w:val="00642310"/>
    <w:rsid w:val="0064475E"/>
    <w:rsid w:val="006452C4"/>
    <w:rsid w:val="00646D1B"/>
    <w:rsid w:val="00650312"/>
    <w:rsid w:val="0065103D"/>
    <w:rsid w:val="006537BA"/>
    <w:rsid w:val="00654B56"/>
    <w:rsid w:val="00654E7A"/>
    <w:rsid w:val="0065519E"/>
    <w:rsid w:val="00657FC8"/>
    <w:rsid w:val="00666384"/>
    <w:rsid w:val="0066752C"/>
    <w:rsid w:val="006678E8"/>
    <w:rsid w:val="00671543"/>
    <w:rsid w:val="00672CF9"/>
    <w:rsid w:val="00673FB8"/>
    <w:rsid w:val="006745AA"/>
    <w:rsid w:val="00680054"/>
    <w:rsid w:val="00683312"/>
    <w:rsid w:val="006837B7"/>
    <w:rsid w:val="00685EE7"/>
    <w:rsid w:val="00691043"/>
    <w:rsid w:val="00691ADD"/>
    <w:rsid w:val="006920C1"/>
    <w:rsid w:val="00697313"/>
    <w:rsid w:val="006974FE"/>
    <w:rsid w:val="006A28CF"/>
    <w:rsid w:val="006A5241"/>
    <w:rsid w:val="006B4F3F"/>
    <w:rsid w:val="006C0858"/>
    <w:rsid w:val="006C3CCE"/>
    <w:rsid w:val="006C5C92"/>
    <w:rsid w:val="006D2911"/>
    <w:rsid w:val="006F5012"/>
    <w:rsid w:val="006F62A9"/>
    <w:rsid w:val="00702695"/>
    <w:rsid w:val="00702D6B"/>
    <w:rsid w:val="007036F4"/>
    <w:rsid w:val="00710926"/>
    <w:rsid w:val="007124CD"/>
    <w:rsid w:val="00717856"/>
    <w:rsid w:val="00723035"/>
    <w:rsid w:val="0072547E"/>
    <w:rsid w:val="00733738"/>
    <w:rsid w:val="0073614B"/>
    <w:rsid w:val="00740595"/>
    <w:rsid w:val="00740CAC"/>
    <w:rsid w:val="007417D0"/>
    <w:rsid w:val="00741D0C"/>
    <w:rsid w:val="00742007"/>
    <w:rsid w:val="00743709"/>
    <w:rsid w:val="00744443"/>
    <w:rsid w:val="00745847"/>
    <w:rsid w:val="007515C7"/>
    <w:rsid w:val="007540CB"/>
    <w:rsid w:val="007562ED"/>
    <w:rsid w:val="0075790D"/>
    <w:rsid w:val="00761930"/>
    <w:rsid w:val="00764551"/>
    <w:rsid w:val="007661FA"/>
    <w:rsid w:val="007667DC"/>
    <w:rsid w:val="00766DEC"/>
    <w:rsid w:val="00767703"/>
    <w:rsid w:val="007706CF"/>
    <w:rsid w:val="00776046"/>
    <w:rsid w:val="00777E4C"/>
    <w:rsid w:val="00780935"/>
    <w:rsid w:val="00781941"/>
    <w:rsid w:val="00784B7B"/>
    <w:rsid w:val="007859F2"/>
    <w:rsid w:val="007863BC"/>
    <w:rsid w:val="00790C9B"/>
    <w:rsid w:val="007958A4"/>
    <w:rsid w:val="00796A45"/>
    <w:rsid w:val="0079783D"/>
    <w:rsid w:val="007A67BC"/>
    <w:rsid w:val="007A7267"/>
    <w:rsid w:val="007B0C12"/>
    <w:rsid w:val="007B208C"/>
    <w:rsid w:val="007B36C7"/>
    <w:rsid w:val="007B6180"/>
    <w:rsid w:val="007B67AC"/>
    <w:rsid w:val="007C3023"/>
    <w:rsid w:val="007C51DE"/>
    <w:rsid w:val="007C5F64"/>
    <w:rsid w:val="007D024F"/>
    <w:rsid w:val="007D2485"/>
    <w:rsid w:val="007D727D"/>
    <w:rsid w:val="007E19C7"/>
    <w:rsid w:val="007E2A9E"/>
    <w:rsid w:val="007E318E"/>
    <w:rsid w:val="007E32B4"/>
    <w:rsid w:val="007E41B1"/>
    <w:rsid w:val="007E620C"/>
    <w:rsid w:val="007E63A5"/>
    <w:rsid w:val="007E6C9A"/>
    <w:rsid w:val="007F1484"/>
    <w:rsid w:val="007F23E5"/>
    <w:rsid w:val="007F3A21"/>
    <w:rsid w:val="007F4B99"/>
    <w:rsid w:val="008114DB"/>
    <w:rsid w:val="008126D2"/>
    <w:rsid w:val="00815AD0"/>
    <w:rsid w:val="008205CA"/>
    <w:rsid w:val="00820CFE"/>
    <w:rsid w:val="00823DFA"/>
    <w:rsid w:val="00826425"/>
    <w:rsid w:val="00826FE5"/>
    <w:rsid w:val="0083117F"/>
    <w:rsid w:val="008447F9"/>
    <w:rsid w:val="00844FA9"/>
    <w:rsid w:val="0084687E"/>
    <w:rsid w:val="008474E1"/>
    <w:rsid w:val="008544B9"/>
    <w:rsid w:val="00857362"/>
    <w:rsid w:val="0086056E"/>
    <w:rsid w:val="00861232"/>
    <w:rsid w:val="008650A0"/>
    <w:rsid w:val="00873F0B"/>
    <w:rsid w:val="00874925"/>
    <w:rsid w:val="00876394"/>
    <w:rsid w:val="0087735E"/>
    <w:rsid w:val="00882990"/>
    <w:rsid w:val="00887A48"/>
    <w:rsid w:val="00892E89"/>
    <w:rsid w:val="008952C2"/>
    <w:rsid w:val="008952F8"/>
    <w:rsid w:val="008A53A2"/>
    <w:rsid w:val="008A687A"/>
    <w:rsid w:val="008B1A37"/>
    <w:rsid w:val="008B5CE3"/>
    <w:rsid w:val="008C0ED5"/>
    <w:rsid w:val="008C255D"/>
    <w:rsid w:val="008C437B"/>
    <w:rsid w:val="008C70C9"/>
    <w:rsid w:val="008C7EAE"/>
    <w:rsid w:val="008D1D16"/>
    <w:rsid w:val="008D422F"/>
    <w:rsid w:val="008E46AB"/>
    <w:rsid w:val="008E7E74"/>
    <w:rsid w:val="008F35FD"/>
    <w:rsid w:val="008F37B4"/>
    <w:rsid w:val="008F6FDC"/>
    <w:rsid w:val="009003EE"/>
    <w:rsid w:val="00901865"/>
    <w:rsid w:val="009020CA"/>
    <w:rsid w:val="009023A7"/>
    <w:rsid w:val="00904298"/>
    <w:rsid w:val="00907685"/>
    <w:rsid w:val="00915CA0"/>
    <w:rsid w:val="00917E1E"/>
    <w:rsid w:val="009206A5"/>
    <w:rsid w:val="0092071D"/>
    <w:rsid w:val="00920D75"/>
    <w:rsid w:val="00920FB4"/>
    <w:rsid w:val="00926468"/>
    <w:rsid w:val="009276E1"/>
    <w:rsid w:val="009348BF"/>
    <w:rsid w:val="00945F5D"/>
    <w:rsid w:val="00947FBF"/>
    <w:rsid w:val="00956671"/>
    <w:rsid w:val="00956C7D"/>
    <w:rsid w:val="00956D96"/>
    <w:rsid w:val="0095724A"/>
    <w:rsid w:val="00967005"/>
    <w:rsid w:val="00972160"/>
    <w:rsid w:val="00972761"/>
    <w:rsid w:val="00972ADD"/>
    <w:rsid w:val="00973514"/>
    <w:rsid w:val="00976F81"/>
    <w:rsid w:val="009818F0"/>
    <w:rsid w:val="0098198F"/>
    <w:rsid w:val="009823CC"/>
    <w:rsid w:val="0098346D"/>
    <w:rsid w:val="00983E80"/>
    <w:rsid w:val="00984CAA"/>
    <w:rsid w:val="00985CE3"/>
    <w:rsid w:val="00986B8E"/>
    <w:rsid w:val="00990D35"/>
    <w:rsid w:val="00990FFC"/>
    <w:rsid w:val="00991132"/>
    <w:rsid w:val="00996F5B"/>
    <w:rsid w:val="009A6B5B"/>
    <w:rsid w:val="009B10AE"/>
    <w:rsid w:val="009B37AC"/>
    <w:rsid w:val="009B4D24"/>
    <w:rsid w:val="009C17D7"/>
    <w:rsid w:val="009C64AD"/>
    <w:rsid w:val="009C6614"/>
    <w:rsid w:val="009C7AA6"/>
    <w:rsid w:val="009D1D9D"/>
    <w:rsid w:val="009D56B5"/>
    <w:rsid w:val="009D5877"/>
    <w:rsid w:val="009D7B21"/>
    <w:rsid w:val="009E234E"/>
    <w:rsid w:val="009E2D50"/>
    <w:rsid w:val="009E742B"/>
    <w:rsid w:val="009F172E"/>
    <w:rsid w:val="009F203B"/>
    <w:rsid w:val="009F27F1"/>
    <w:rsid w:val="009F3EDB"/>
    <w:rsid w:val="009F7022"/>
    <w:rsid w:val="00A00B28"/>
    <w:rsid w:val="00A03285"/>
    <w:rsid w:val="00A03ABC"/>
    <w:rsid w:val="00A06C6F"/>
    <w:rsid w:val="00A11717"/>
    <w:rsid w:val="00A13145"/>
    <w:rsid w:val="00A16D25"/>
    <w:rsid w:val="00A2027C"/>
    <w:rsid w:val="00A217BF"/>
    <w:rsid w:val="00A30A7A"/>
    <w:rsid w:val="00A32262"/>
    <w:rsid w:val="00A33193"/>
    <w:rsid w:val="00A37259"/>
    <w:rsid w:val="00A40A27"/>
    <w:rsid w:val="00A43049"/>
    <w:rsid w:val="00A512E8"/>
    <w:rsid w:val="00A53A84"/>
    <w:rsid w:val="00A53E4E"/>
    <w:rsid w:val="00A54FE0"/>
    <w:rsid w:val="00A558BF"/>
    <w:rsid w:val="00A56DC9"/>
    <w:rsid w:val="00A60AFF"/>
    <w:rsid w:val="00A62246"/>
    <w:rsid w:val="00A63676"/>
    <w:rsid w:val="00A63E29"/>
    <w:rsid w:val="00A66B29"/>
    <w:rsid w:val="00A742D5"/>
    <w:rsid w:val="00A746FD"/>
    <w:rsid w:val="00A76475"/>
    <w:rsid w:val="00A83534"/>
    <w:rsid w:val="00A8572E"/>
    <w:rsid w:val="00A9150B"/>
    <w:rsid w:val="00A91B88"/>
    <w:rsid w:val="00AA0A1A"/>
    <w:rsid w:val="00AA4AC0"/>
    <w:rsid w:val="00AB1EA5"/>
    <w:rsid w:val="00AB451F"/>
    <w:rsid w:val="00AB63CE"/>
    <w:rsid w:val="00AB7028"/>
    <w:rsid w:val="00AB794E"/>
    <w:rsid w:val="00AC153F"/>
    <w:rsid w:val="00AC2A78"/>
    <w:rsid w:val="00AD23F9"/>
    <w:rsid w:val="00AD42FF"/>
    <w:rsid w:val="00AE3529"/>
    <w:rsid w:val="00AE7619"/>
    <w:rsid w:val="00AF0667"/>
    <w:rsid w:val="00AF3CB8"/>
    <w:rsid w:val="00AF65AB"/>
    <w:rsid w:val="00B0081C"/>
    <w:rsid w:val="00B00FC7"/>
    <w:rsid w:val="00B03D5F"/>
    <w:rsid w:val="00B143E5"/>
    <w:rsid w:val="00B15BCC"/>
    <w:rsid w:val="00B174F4"/>
    <w:rsid w:val="00B21577"/>
    <w:rsid w:val="00B27A6E"/>
    <w:rsid w:val="00B31CEC"/>
    <w:rsid w:val="00B40B85"/>
    <w:rsid w:val="00B41A43"/>
    <w:rsid w:val="00B45183"/>
    <w:rsid w:val="00B52784"/>
    <w:rsid w:val="00B61FE4"/>
    <w:rsid w:val="00B629AC"/>
    <w:rsid w:val="00B653BD"/>
    <w:rsid w:val="00B67D90"/>
    <w:rsid w:val="00B702D2"/>
    <w:rsid w:val="00B722B9"/>
    <w:rsid w:val="00B723C9"/>
    <w:rsid w:val="00B74343"/>
    <w:rsid w:val="00B76C5C"/>
    <w:rsid w:val="00B851D7"/>
    <w:rsid w:val="00B954ED"/>
    <w:rsid w:val="00BA17F3"/>
    <w:rsid w:val="00BA25DE"/>
    <w:rsid w:val="00BA334E"/>
    <w:rsid w:val="00BA6F42"/>
    <w:rsid w:val="00BA6F6D"/>
    <w:rsid w:val="00BB1314"/>
    <w:rsid w:val="00BB55F8"/>
    <w:rsid w:val="00BB6B41"/>
    <w:rsid w:val="00BC071A"/>
    <w:rsid w:val="00BC10A9"/>
    <w:rsid w:val="00BC6026"/>
    <w:rsid w:val="00BC6553"/>
    <w:rsid w:val="00BD3300"/>
    <w:rsid w:val="00BD36E6"/>
    <w:rsid w:val="00BD45B8"/>
    <w:rsid w:val="00BE142D"/>
    <w:rsid w:val="00BE2D91"/>
    <w:rsid w:val="00BE593C"/>
    <w:rsid w:val="00BE6783"/>
    <w:rsid w:val="00BF1C07"/>
    <w:rsid w:val="00C00809"/>
    <w:rsid w:val="00C043E6"/>
    <w:rsid w:val="00C05E74"/>
    <w:rsid w:val="00C1044D"/>
    <w:rsid w:val="00C12E61"/>
    <w:rsid w:val="00C14B54"/>
    <w:rsid w:val="00C15DC3"/>
    <w:rsid w:val="00C21BC5"/>
    <w:rsid w:val="00C24777"/>
    <w:rsid w:val="00C253D4"/>
    <w:rsid w:val="00C30DB1"/>
    <w:rsid w:val="00C31F6A"/>
    <w:rsid w:val="00C31FC7"/>
    <w:rsid w:val="00C33B98"/>
    <w:rsid w:val="00C34843"/>
    <w:rsid w:val="00C35E63"/>
    <w:rsid w:val="00C40C16"/>
    <w:rsid w:val="00C4144E"/>
    <w:rsid w:val="00C45498"/>
    <w:rsid w:val="00C4650A"/>
    <w:rsid w:val="00C47936"/>
    <w:rsid w:val="00C509FF"/>
    <w:rsid w:val="00C57125"/>
    <w:rsid w:val="00C621E2"/>
    <w:rsid w:val="00C654D9"/>
    <w:rsid w:val="00C66F9D"/>
    <w:rsid w:val="00C672A1"/>
    <w:rsid w:val="00C7063B"/>
    <w:rsid w:val="00C71DDD"/>
    <w:rsid w:val="00C7583A"/>
    <w:rsid w:val="00C7688D"/>
    <w:rsid w:val="00C827CD"/>
    <w:rsid w:val="00C91F99"/>
    <w:rsid w:val="00C94070"/>
    <w:rsid w:val="00CA04F1"/>
    <w:rsid w:val="00CA3979"/>
    <w:rsid w:val="00CA5621"/>
    <w:rsid w:val="00CA5A7B"/>
    <w:rsid w:val="00CA74EC"/>
    <w:rsid w:val="00CA7D58"/>
    <w:rsid w:val="00CB0CAD"/>
    <w:rsid w:val="00CB24BF"/>
    <w:rsid w:val="00CB2F54"/>
    <w:rsid w:val="00CB4F70"/>
    <w:rsid w:val="00CB54DD"/>
    <w:rsid w:val="00CB598F"/>
    <w:rsid w:val="00CC0B7B"/>
    <w:rsid w:val="00CC338B"/>
    <w:rsid w:val="00CC6D92"/>
    <w:rsid w:val="00CD022D"/>
    <w:rsid w:val="00CD0BF1"/>
    <w:rsid w:val="00CD1C15"/>
    <w:rsid w:val="00CD2513"/>
    <w:rsid w:val="00CD317B"/>
    <w:rsid w:val="00CD3619"/>
    <w:rsid w:val="00CE7437"/>
    <w:rsid w:val="00CE76B6"/>
    <w:rsid w:val="00CF4208"/>
    <w:rsid w:val="00CF536E"/>
    <w:rsid w:val="00CF7459"/>
    <w:rsid w:val="00D00455"/>
    <w:rsid w:val="00D00ED2"/>
    <w:rsid w:val="00D063D2"/>
    <w:rsid w:val="00D077AB"/>
    <w:rsid w:val="00D07E80"/>
    <w:rsid w:val="00D108F6"/>
    <w:rsid w:val="00D12286"/>
    <w:rsid w:val="00D12DF1"/>
    <w:rsid w:val="00D13722"/>
    <w:rsid w:val="00D15A8F"/>
    <w:rsid w:val="00D2033A"/>
    <w:rsid w:val="00D22AC6"/>
    <w:rsid w:val="00D24E24"/>
    <w:rsid w:val="00D26A8C"/>
    <w:rsid w:val="00D30D8D"/>
    <w:rsid w:val="00D33B9F"/>
    <w:rsid w:val="00D35AF2"/>
    <w:rsid w:val="00D360E5"/>
    <w:rsid w:val="00D369E4"/>
    <w:rsid w:val="00D4341B"/>
    <w:rsid w:val="00D456B6"/>
    <w:rsid w:val="00D46422"/>
    <w:rsid w:val="00D46D84"/>
    <w:rsid w:val="00D4715F"/>
    <w:rsid w:val="00D51F6C"/>
    <w:rsid w:val="00D54269"/>
    <w:rsid w:val="00D55438"/>
    <w:rsid w:val="00D56EFA"/>
    <w:rsid w:val="00D61766"/>
    <w:rsid w:val="00D62AEA"/>
    <w:rsid w:val="00D63363"/>
    <w:rsid w:val="00D63481"/>
    <w:rsid w:val="00D66726"/>
    <w:rsid w:val="00D73FF5"/>
    <w:rsid w:val="00D74B1A"/>
    <w:rsid w:val="00D776A1"/>
    <w:rsid w:val="00D82B8C"/>
    <w:rsid w:val="00D85A01"/>
    <w:rsid w:val="00D9185E"/>
    <w:rsid w:val="00D92B10"/>
    <w:rsid w:val="00D92D15"/>
    <w:rsid w:val="00D943C8"/>
    <w:rsid w:val="00D9457D"/>
    <w:rsid w:val="00D9550E"/>
    <w:rsid w:val="00D95ABC"/>
    <w:rsid w:val="00DB1149"/>
    <w:rsid w:val="00DB2677"/>
    <w:rsid w:val="00DB3B6E"/>
    <w:rsid w:val="00DB3C5C"/>
    <w:rsid w:val="00DB4D93"/>
    <w:rsid w:val="00DB68A2"/>
    <w:rsid w:val="00DC0A02"/>
    <w:rsid w:val="00DC45AB"/>
    <w:rsid w:val="00DC555D"/>
    <w:rsid w:val="00DD44FF"/>
    <w:rsid w:val="00DD5B6D"/>
    <w:rsid w:val="00DE1DE3"/>
    <w:rsid w:val="00DE1EEF"/>
    <w:rsid w:val="00DE2565"/>
    <w:rsid w:val="00DF1427"/>
    <w:rsid w:val="00DF25FA"/>
    <w:rsid w:val="00E0358F"/>
    <w:rsid w:val="00E05704"/>
    <w:rsid w:val="00E15D6E"/>
    <w:rsid w:val="00E17E7C"/>
    <w:rsid w:val="00E17F3E"/>
    <w:rsid w:val="00E20287"/>
    <w:rsid w:val="00E2363D"/>
    <w:rsid w:val="00E23FD6"/>
    <w:rsid w:val="00E25641"/>
    <w:rsid w:val="00E25B00"/>
    <w:rsid w:val="00E2637C"/>
    <w:rsid w:val="00E32244"/>
    <w:rsid w:val="00E36FD7"/>
    <w:rsid w:val="00E41BBD"/>
    <w:rsid w:val="00E4215C"/>
    <w:rsid w:val="00E42FC0"/>
    <w:rsid w:val="00E4536A"/>
    <w:rsid w:val="00E47562"/>
    <w:rsid w:val="00E5280A"/>
    <w:rsid w:val="00E55714"/>
    <w:rsid w:val="00E55933"/>
    <w:rsid w:val="00E562AE"/>
    <w:rsid w:val="00E56A5B"/>
    <w:rsid w:val="00E65409"/>
    <w:rsid w:val="00E65782"/>
    <w:rsid w:val="00E702F8"/>
    <w:rsid w:val="00E73632"/>
    <w:rsid w:val="00E76F7A"/>
    <w:rsid w:val="00E770AB"/>
    <w:rsid w:val="00E82F8F"/>
    <w:rsid w:val="00E8555F"/>
    <w:rsid w:val="00E86E2E"/>
    <w:rsid w:val="00E9057F"/>
    <w:rsid w:val="00E91C66"/>
    <w:rsid w:val="00E91E6C"/>
    <w:rsid w:val="00E955A1"/>
    <w:rsid w:val="00EA165C"/>
    <w:rsid w:val="00EA18B3"/>
    <w:rsid w:val="00EA2F46"/>
    <w:rsid w:val="00EA48BB"/>
    <w:rsid w:val="00EA4B84"/>
    <w:rsid w:val="00EA5D37"/>
    <w:rsid w:val="00EB22E1"/>
    <w:rsid w:val="00EB2F16"/>
    <w:rsid w:val="00EB6E88"/>
    <w:rsid w:val="00EB7011"/>
    <w:rsid w:val="00EB71BD"/>
    <w:rsid w:val="00EC174F"/>
    <w:rsid w:val="00EC1904"/>
    <w:rsid w:val="00EC1F9E"/>
    <w:rsid w:val="00EC65E9"/>
    <w:rsid w:val="00EC724C"/>
    <w:rsid w:val="00EC7E73"/>
    <w:rsid w:val="00ED0C86"/>
    <w:rsid w:val="00ED0E86"/>
    <w:rsid w:val="00ED3B36"/>
    <w:rsid w:val="00ED5A66"/>
    <w:rsid w:val="00EE6941"/>
    <w:rsid w:val="00EE7220"/>
    <w:rsid w:val="00EE781E"/>
    <w:rsid w:val="00EF0512"/>
    <w:rsid w:val="00F0559F"/>
    <w:rsid w:val="00F059B7"/>
    <w:rsid w:val="00F20351"/>
    <w:rsid w:val="00F254FD"/>
    <w:rsid w:val="00F260B9"/>
    <w:rsid w:val="00F33801"/>
    <w:rsid w:val="00F370C1"/>
    <w:rsid w:val="00F41B5D"/>
    <w:rsid w:val="00F43E1F"/>
    <w:rsid w:val="00F61C11"/>
    <w:rsid w:val="00F63BC3"/>
    <w:rsid w:val="00F65FA5"/>
    <w:rsid w:val="00F67290"/>
    <w:rsid w:val="00F700A4"/>
    <w:rsid w:val="00F70181"/>
    <w:rsid w:val="00F7100B"/>
    <w:rsid w:val="00F71D81"/>
    <w:rsid w:val="00F75152"/>
    <w:rsid w:val="00F75444"/>
    <w:rsid w:val="00F75EE3"/>
    <w:rsid w:val="00F76CE8"/>
    <w:rsid w:val="00F81089"/>
    <w:rsid w:val="00F81480"/>
    <w:rsid w:val="00F81703"/>
    <w:rsid w:val="00F8195E"/>
    <w:rsid w:val="00F822FA"/>
    <w:rsid w:val="00F91AED"/>
    <w:rsid w:val="00F93BA4"/>
    <w:rsid w:val="00F94616"/>
    <w:rsid w:val="00FA0084"/>
    <w:rsid w:val="00FA118A"/>
    <w:rsid w:val="00FA6CD9"/>
    <w:rsid w:val="00FB1237"/>
    <w:rsid w:val="00FB6582"/>
    <w:rsid w:val="00FC030B"/>
    <w:rsid w:val="00FC0D19"/>
    <w:rsid w:val="00FD12D3"/>
    <w:rsid w:val="00FE700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D422F"/>
    <w:pPr>
      <w:widowControl w:val="0"/>
    </w:pPr>
    <w:rPr>
      <w:kern w:val="2"/>
      <w:sz w:val="24"/>
      <w:szCs w:val="24"/>
    </w:rPr>
  </w:style>
  <w:style w:type="paragraph" w:styleId="1">
    <w:name w:val="heading 1"/>
    <w:basedOn w:val="a"/>
    <w:next w:val="a"/>
    <w:qFormat/>
    <w:rsid w:val="00030E90"/>
    <w:pPr>
      <w:keepNext/>
      <w:outlineLvl w:val="0"/>
    </w:pPr>
    <w:rPr>
      <w:rFonts w:ascii="Arial" w:hAnsi="Arial" w:cs="Arial"/>
      <w:b/>
      <w:bCs/>
      <w:sz w:val="96"/>
    </w:rPr>
  </w:style>
  <w:style w:type="paragraph" w:styleId="2">
    <w:name w:val="heading 2"/>
    <w:basedOn w:val="a"/>
    <w:next w:val="a"/>
    <w:qFormat/>
    <w:rsid w:val="00030E90"/>
    <w:pPr>
      <w:keepNext/>
      <w:outlineLvl w:val="1"/>
    </w:pPr>
    <w:rPr>
      <w:rFonts w:ascii="Arial" w:hAnsi="Arial" w:cs="Arial"/>
      <w:b/>
      <w:bCs/>
      <w:sz w:val="32"/>
    </w:rPr>
  </w:style>
  <w:style w:type="paragraph" w:styleId="4">
    <w:name w:val="heading 4"/>
    <w:basedOn w:val="a"/>
    <w:next w:val="a"/>
    <w:qFormat/>
    <w:rsid w:val="00030E90"/>
    <w:pPr>
      <w:keepNext/>
      <w:outlineLvl w:val="3"/>
    </w:pPr>
    <w:rPr>
      <w:rFonts w:ascii="Arial" w:hAnsi="Arial" w:cs="Arial"/>
      <w:b/>
      <w:bCs/>
    </w:rPr>
  </w:style>
  <w:style w:type="paragraph" w:styleId="5">
    <w:name w:val="heading 5"/>
    <w:basedOn w:val="a"/>
    <w:next w:val="a"/>
    <w:qFormat/>
    <w:rsid w:val="00030E90"/>
    <w:pPr>
      <w:keepNext/>
      <w:jc w:val="center"/>
      <w:outlineLvl w:val="4"/>
    </w:pPr>
    <w:rPr>
      <w:rFonts w:ascii="Arial" w:hAnsi="Arial" w:cs="Arial"/>
      <w:b/>
      <w:bCs/>
    </w:rPr>
  </w:style>
  <w:style w:type="paragraph" w:styleId="6">
    <w:name w:val="heading 6"/>
    <w:basedOn w:val="a"/>
    <w:next w:val="a"/>
    <w:qFormat/>
    <w:rsid w:val="00030E90"/>
    <w:pPr>
      <w:keepNext/>
      <w:jc w:val="right"/>
      <w:outlineLvl w:val="5"/>
    </w:pPr>
    <w:rPr>
      <w:rFonts w:ascii="Comic Sans MS" w:hAnsi="Comic Sans MS"/>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2B60D7"/>
    <w:pPr>
      <w:tabs>
        <w:tab w:val="center" w:pos="4153"/>
        <w:tab w:val="right" w:pos="8306"/>
      </w:tabs>
      <w:snapToGrid w:val="0"/>
    </w:pPr>
    <w:rPr>
      <w:sz w:val="20"/>
      <w:szCs w:val="20"/>
    </w:rPr>
  </w:style>
  <w:style w:type="character" w:styleId="a4">
    <w:name w:val="page number"/>
    <w:basedOn w:val="a0"/>
    <w:rsid w:val="002B60D7"/>
  </w:style>
  <w:style w:type="paragraph" w:styleId="a5">
    <w:name w:val="header"/>
    <w:basedOn w:val="a"/>
    <w:rsid w:val="00657FC8"/>
    <w:pPr>
      <w:tabs>
        <w:tab w:val="center" w:pos="4153"/>
        <w:tab w:val="right" w:pos="8306"/>
      </w:tabs>
      <w:snapToGrid w:val="0"/>
    </w:pPr>
    <w:rPr>
      <w:sz w:val="20"/>
      <w:szCs w:val="20"/>
    </w:rPr>
  </w:style>
  <w:style w:type="table" w:styleId="a6">
    <w:name w:val="Table Grid"/>
    <w:basedOn w:val="a1"/>
    <w:rsid w:val="00E9057F"/>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ocument Map"/>
    <w:basedOn w:val="a"/>
    <w:semiHidden/>
    <w:rsid w:val="00C71DDD"/>
    <w:pPr>
      <w:shd w:val="clear" w:color="auto" w:fill="000080"/>
    </w:pPr>
    <w:rPr>
      <w:rFonts w:ascii="Arial" w:hAnsi="Arial"/>
    </w:rPr>
  </w:style>
  <w:style w:type="character" w:customStyle="1" w:styleId="JeffChiu">
    <w:name w:val="Jeff.Chiu"/>
    <w:semiHidden/>
    <w:rsid w:val="00710926"/>
    <w:rPr>
      <w:rFonts w:ascii="Arial" w:eastAsia="新細明體" w:hAnsi="Arial" w:cs="Arial"/>
      <w:color w:val="000080"/>
      <w:sz w:val="18"/>
      <w:szCs w:val="20"/>
    </w:rPr>
  </w:style>
  <w:style w:type="paragraph" w:styleId="a8">
    <w:name w:val="Balloon Text"/>
    <w:basedOn w:val="a"/>
    <w:link w:val="a9"/>
    <w:rsid w:val="006F5012"/>
    <w:rPr>
      <w:rFonts w:ascii="Cambria" w:hAnsi="Cambria"/>
      <w:sz w:val="18"/>
      <w:szCs w:val="18"/>
    </w:rPr>
  </w:style>
  <w:style w:type="character" w:customStyle="1" w:styleId="a9">
    <w:name w:val="註解方塊文字 字元"/>
    <w:basedOn w:val="a0"/>
    <w:link w:val="a8"/>
    <w:rsid w:val="006F5012"/>
    <w:rPr>
      <w:rFonts w:ascii="Cambria" w:eastAsia="新細明體" w:hAnsi="Cambria" w:cs="Times New Roman"/>
      <w:kern w:val="2"/>
      <w:sz w:val="18"/>
      <w:szCs w:val="18"/>
    </w:rPr>
  </w:style>
</w:styles>
</file>

<file path=word/webSettings.xml><?xml version="1.0" encoding="utf-8"?>
<w:webSettings xmlns:r="http://schemas.openxmlformats.org/officeDocument/2006/relationships" xmlns:w="http://schemas.openxmlformats.org/wordprocessingml/2006/main">
  <w:divs>
    <w:div w:id="3283671">
      <w:bodyDiv w:val="1"/>
      <w:marLeft w:val="0"/>
      <w:marRight w:val="0"/>
      <w:marTop w:val="0"/>
      <w:marBottom w:val="0"/>
      <w:divBdr>
        <w:top w:val="none" w:sz="0" w:space="0" w:color="auto"/>
        <w:left w:val="none" w:sz="0" w:space="0" w:color="auto"/>
        <w:bottom w:val="none" w:sz="0" w:space="0" w:color="auto"/>
        <w:right w:val="none" w:sz="0" w:space="0" w:color="auto"/>
      </w:divBdr>
    </w:div>
    <w:div w:id="7484524">
      <w:bodyDiv w:val="1"/>
      <w:marLeft w:val="0"/>
      <w:marRight w:val="0"/>
      <w:marTop w:val="0"/>
      <w:marBottom w:val="0"/>
      <w:divBdr>
        <w:top w:val="none" w:sz="0" w:space="0" w:color="auto"/>
        <w:left w:val="none" w:sz="0" w:space="0" w:color="auto"/>
        <w:bottom w:val="none" w:sz="0" w:space="0" w:color="auto"/>
        <w:right w:val="none" w:sz="0" w:space="0" w:color="auto"/>
      </w:divBdr>
    </w:div>
    <w:div w:id="16975173">
      <w:bodyDiv w:val="1"/>
      <w:marLeft w:val="0"/>
      <w:marRight w:val="0"/>
      <w:marTop w:val="0"/>
      <w:marBottom w:val="0"/>
      <w:divBdr>
        <w:top w:val="none" w:sz="0" w:space="0" w:color="auto"/>
        <w:left w:val="none" w:sz="0" w:space="0" w:color="auto"/>
        <w:bottom w:val="none" w:sz="0" w:space="0" w:color="auto"/>
        <w:right w:val="none" w:sz="0" w:space="0" w:color="auto"/>
      </w:divBdr>
    </w:div>
    <w:div w:id="54670979">
      <w:bodyDiv w:val="1"/>
      <w:marLeft w:val="0"/>
      <w:marRight w:val="0"/>
      <w:marTop w:val="0"/>
      <w:marBottom w:val="0"/>
      <w:divBdr>
        <w:top w:val="none" w:sz="0" w:space="0" w:color="auto"/>
        <w:left w:val="none" w:sz="0" w:space="0" w:color="auto"/>
        <w:bottom w:val="none" w:sz="0" w:space="0" w:color="auto"/>
        <w:right w:val="none" w:sz="0" w:space="0" w:color="auto"/>
      </w:divBdr>
    </w:div>
    <w:div w:id="66533610">
      <w:bodyDiv w:val="1"/>
      <w:marLeft w:val="0"/>
      <w:marRight w:val="0"/>
      <w:marTop w:val="0"/>
      <w:marBottom w:val="0"/>
      <w:divBdr>
        <w:top w:val="none" w:sz="0" w:space="0" w:color="auto"/>
        <w:left w:val="none" w:sz="0" w:space="0" w:color="auto"/>
        <w:bottom w:val="none" w:sz="0" w:space="0" w:color="auto"/>
        <w:right w:val="none" w:sz="0" w:space="0" w:color="auto"/>
      </w:divBdr>
    </w:div>
    <w:div w:id="241959751">
      <w:bodyDiv w:val="1"/>
      <w:marLeft w:val="0"/>
      <w:marRight w:val="0"/>
      <w:marTop w:val="0"/>
      <w:marBottom w:val="0"/>
      <w:divBdr>
        <w:top w:val="none" w:sz="0" w:space="0" w:color="auto"/>
        <w:left w:val="none" w:sz="0" w:space="0" w:color="auto"/>
        <w:bottom w:val="none" w:sz="0" w:space="0" w:color="auto"/>
        <w:right w:val="none" w:sz="0" w:space="0" w:color="auto"/>
      </w:divBdr>
    </w:div>
    <w:div w:id="258410457">
      <w:bodyDiv w:val="1"/>
      <w:marLeft w:val="0"/>
      <w:marRight w:val="0"/>
      <w:marTop w:val="0"/>
      <w:marBottom w:val="0"/>
      <w:divBdr>
        <w:top w:val="none" w:sz="0" w:space="0" w:color="auto"/>
        <w:left w:val="none" w:sz="0" w:space="0" w:color="auto"/>
        <w:bottom w:val="none" w:sz="0" w:space="0" w:color="auto"/>
        <w:right w:val="none" w:sz="0" w:space="0" w:color="auto"/>
      </w:divBdr>
    </w:div>
    <w:div w:id="306279167">
      <w:bodyDiv w:val="1"/>
      <w:marLeft w:val="0"/>
      <w:marRight w:val="0"/>
      <w:marTop w:val="0"/>
      <w:marBottom w:val="0"/>
      <w:divBdr>
        <w:top w:val="none" w:sz="0" w:space="0" w:color="auto"/>
        <w:left w:val="none" w:sz="0" w:space="0" w:color="auto"/>
        <w:bottom w:val="none" w:sz="0" w:space="0" w:color="auto"/>
        <w:right w:val="none" w:sz="0" w:space="0" w:color="auto"/>
      </w:divBdr>
    </w:div>
    <w:div w:id="307822921">
      <w:bodyDiv w:val="1"/>
      <w:marLeft w:val="0"/>
      <w:marRight w:val="0"/>
      <w:marTop w:val="0"/>
      <w:marBottom w:val="0"/>
      <w:divBdr>
        <w:top w:val="none" w:sz="0" w:space="0" w:color="auto"/>
        <w:left w:val="none" w:sz="0" w:space="0" w:color="auto"/>
        <w:bottom w:val="none" w:sz="0" w:space="0" w:color="auto"/>
        <w:right w:val="none" w:sz="0" w:space="0" w:color="auto"/>
      </w:divBdr>
    </w:div>
    <w:div w:id="319624609">
      <w:bodyDiv w:val="1"/>
      <w:marLeft w:val="0"/>
      <w:marRight w:val="0"/>
      <w:marTop w:val="0"/>
      <w:marBottom w:val="0"/>
      <w:divBdr>
        <w:top w:val="none" w:sz="0" w:space="0" w:color="auto"/>
        <w:left w:val="none" w:sz="0" w:space="0" w:color="auto"/>
        <w:bottom w:val="none" w:sz="0" w:space="0" w:color="auto"/>
        <w:right w:val="none" w:sz="0" w:space="0" w:color="auto"/>
      </w:divBdr>
    </w:div>
    <w:div w:id="472018369">
      <w:bodyDiv w:val="1"/>
      <w:marLeft w:val="0"/>
      <w:marRight w:val="0"/>
      <w:marTop w:val="0"/>
      <w:marBottom w:val="0"/>
      <w:divBdr>
        <w:top w:val="none" w:sz="0" w:space="0" w:color="auto"/>
        <w:left w:val="none" w:sz="0" w:space="0" w:color="auto"/>
        <w:bottom w:val="none" w:sz="0" w:space="0" w:color="auto"/>
        <w:right w:val="none" w:sz="0" w:space="0" w:color="auto"/>
      </w:divBdr>
    </w:div>
    <w:div w:id="506558904">
      <w:bodyDiv w:val="1"/>
      <w:marLeft w:val="0"/>
      <w:marRight w:val="0"/>
      <w:marTop w:val="0"/>
      <w:marBottom w:val="0"/>
      <w:divBdr>
        <w:top w:val="none" w:sz="0" w:space="0" w:color="auto"/>
        <w:left w:val="none" w:sz="0" w:space="0" w:color="auto"/>
        <w:bottom w:val="none" w:sz="0" w:space="0" w:color="auto"/>
        <w:right w:val="none" w:sz="0" w:space="0" w:color="auto"/>
      </w:divBdr>
    </w:div>
    <w:div w:id="527329084">
      <w:bodyDiv w:val="1"/>
      <w:marLeft w:val="0"/>
      <w:marRight w:val="0"/>
      <w:marTop w:val="0"/>
      <w:marBottom w:val="0"/>
      <w:divBdr>
        <w:top w:val="none" w:sz="0" w:space="0" w:color="auto"/>
        <w:left w:val="none" w:sz="0" w:space="0" w:color="auto"/>
        <w:bottom w:val="none" w:sz="0" w:space="0" w:color="auto"/>
        <w:right w:val="none" w:sz="0" w:space="0" w:color="auto"/>
      </w:divBdr>
    </w:div>
    <w:div w:id="565341584">
      <w:bodyDiv w:val="1"/>
      <w:marLeft w:val="0"/>
      <w:marRight w:val="0"/>
      <w:marTop w:val="0"/>
      <w:marBottom w:val="0"/>
      <w:divBdr>
        <w:top w:val="none" w:sz="0" w:space="0" w:color="auto"/>
        <w:left w:val="none" w:sz="0" w:space="0" w:color="auto"/>
        <w:bottom w:val="none" w:sz="0" w:space="0" w:color="auto"/>
        <w:right w:val="none" w:sz="0" w:space="0" w:color="auto"/>
      </w:divBdr>
    </w:div>
    <w:div w:id="662244582">
      <w:bodyDiv w:val="1"/>
      <w:marLeft w:val="0"/>
      <w:marRight w:val="0"/>
      <w:marTop w:val="0"/>
      <w:marBottom w:val="0"/>
      <w:divBdr>
        <w:top w:val="none" w:sz="0" w:space="0" w:color="auto"/>
        <w:left w:val="none" w:sz="0" w:space="0" w:color="auto"/>
        <w:bottom w:val="none" w:sz="0" w:space="0" w:color="auto"/>
        <w:right w:val="none" w:sz="0" w:space="0" w:color="auto"/>
      </w:divBdr>
    </w:div>
    <w:div w:id="668290537">
      <w:bodyDiv w:val="1"/>
      <w:marLeft w:val="0"/>
      <w:marRight w:val="0"/>
      <w:marTop w:val="0"/>
      <w:marBottom w:val="0"/>
      <w:divBdr>
        <w:top w:val="none" w:sz="0" w:space="0" w:color="auto"/>
        <w:left w:val="none" w:sz="0" w:space="0" w:color="auto"/>
        <w:bottom w:val="none" w:sz="0" w:space="0" w:color="auto"/>
        <w:right w:val="none" w:sz="0" w:space="0" w:color="auto"/>
      </w:divBdr>
    </w:div>
    <w:div w:id="694497724">
      <w:bodyDiv w:val="1"/>
      <w:marLeft w:val="0"/>
      <w:marRight w:val="0"/>
      <w:marTop w:val="0"/>
      <w:marBottom w:val="0"/>
      <w:divBdr>
        <w:top w:val="none" w:sz="0" w:space="0" w:color="auto"/>
        <w:left w:val="none" w:sz="0" w:space="0" w:color="auto"/>
        <w:bottom w:val="none" w:sz="0" w:space="0" w:color="auto"/>
        <w:right w:val="none" w:sz="0" w:space="0" w:color="auto"/>
      </w:divBdr>
    </w:div>
    <w:div w:id="851146201">
      <w:bodyDiv w:val="1"/>
      <w:marLeft w:val="0"/>
      <w:marRight w:val="0"/>
      <w:marTop w:val="0"/>
      <w:marBottom w:val="0"/>
      <w:divBdr>
        <w:top w:val="none" w:sz="0" w:space="0" w:color="auto"/>
        <w:left w:val="none" w:sz="0" w:space="0" w:color="auto"/>
        <w:bottom w:val="none" w:sz="0" w:space="0" w:color="auto"/>
        <w:right w:val="none" w:sz="0" w:space="0" w:color="auto"/>
      </w:divBdr>
    </w:div>
    <w:div w:id="855575904">
      <w:bodyDiv w:val="1"/>
      <w:marLeft w:val="0"/>
      <w:marRight w:val="0"/>
      <w:marTop w:val="0"/>
      <w:marBottom w:val="0"/>
      <w:divBdr>
        <w:top w:val="none" w:sz="0" w:space="0" w:color="auto"/>
        <w:left w:val="none" w:sz="0" w:space="0" w:color="auto"/>
        <w:bottom w:val="none" w:sz="0" w:space="0" w:color="auto"/>
        <w:right w:val="none" w:sz="0" w:space="0" w:color="auto"/>
      </w:divBdr>
    </w:div>
    <w:div w:id="913390046">
      <w:bodyDiv w:val="1"/>
      <w:marLeft w:val="0"/>
      <w:marRight w:val="0"/>
      <w:marTop w:val="0"/>
      <w:marBottom w:val="0"/>
      <w:divBdr>
        <w:top w:val="none" w:sz="0" w:space="0" w:color="auto"/>
        <w:left w:val="none" w:sz="0" w:space="0" w:color="auto"/>
        <w:bottom w:val="none" w:sz="0" w:space="0" w:color="auto"/>
        <w:right w:val="none" w:sz="0" w:space="0" w:color="auto"/>
      </w:divBdr>
    </w:div>
    <w:div w:id="1038356061">
      <w:bodyDiv w:val="1"/>
      <w:marLeft w:val="0"/>
      <w:marRight w:val="0"/>
      <w:marTop w:val="0"/>
      <w:marBottom w:val="0"/>
      <w:divBdr>
        <w:top w:val="none" w:sz="0" w:space="0" w:color="auto"/>
        <w:left w:val="none" w:sz="0" w:space="0" w:color="auto"/>
        <w:bottom w:val="none" w:sz="0" w:space="0" w:color="auto"/>
        <w:right w:val="none" w:sz="0" w:space="0" w:color="auto"/>
      </w:divBdr>
    </w:div>
    <w:div w:id="1084762823">
      <w:bodyDiv w:val="1"/>
      <w:marLeft w:val="0"/>
      <w:marRight w:val="0"/>
      <w:marTop w:val="0"/>
      <w:marBottom w:val="0"/>
      <w:divBdr>
        <w:top w:val="none" w:sz="0" w:space="0" w:color="auto"/>
        <w:left w:val="none" w:sz="0" w:space="0" w:color="auto"/>
        <w:bottom w:val="none" w:sz="0" w:space="0" w:color="auto"/>
        <w:right w:val="none" w:sz="0" w:space="0" w:color="auto"/>
      </w:divBdr>
    </w:div>
    <w:div w:id="1266305313">
      <w:bodyDiv w:val="1"/>
      <w:marLeft w:val="0"/>
      <w:marRight w:val="0"/>
      <w:marTop w:val="0"/>
      <w:marBottom w:val="0"/>
      <w:divBdr>
        <w:top w:val="none" w:sz="0" w:space="0" w:color="auto"/>
        <w:left w:val="none" w:sz="0" w:space="0" w:color="auto"/>
        <w:bottom w:val="none" w:sz="0" w:space="0" w:color="auto"/>
        <w:right w:val="none" w:sz="0" w:space="0" w:color="auto"/>
      </w:divBdr>
    </w:div>
    <w:div w:id="1349024335">
      <w:bodyDiv w:val="1"/>
      <w:marLeft w:val="0"/>
      <w:marRight w:val="0"/>
      <w:marTop w:val="0"/>
      <w:marBottom w:val="0"/>
      <w:divBdr>
        <w:top w:val="none" w:sz="0" w:space="0" w:color="auto"/>
        <w:left w:val="none" w:sz="0" w:space="0" w:color="auto"/>
        <w:bottom w:val="none" w:sz="0" w:space="0" w:color="auto"/>
        <w:right w:val="none" w:sz="0" w:space="0" w:color="auto"/>
      </w:divBdr>
    </w:div>
    <w:div w:id="1387415879">
      <w:bodyDiv w:val="1"/>
      <w:marLeft w:val="0"/>
      <w:marRight w:val="0"/>
      <w:marTop w:val="0"/>
      <w:marBottom w:val="0"/>
      <w:divBdr>
        <w:top w:val="none" w:sz="0" w:space="0" w:color="auto"/>
        <w:left w:val="none" w:sz="0" w:space="0" w:color="auto"/>
        <w:bottom w:val="none" w:sz="0" w:space="0" w:color="auto"/>
        <w:right w:val="none" w:sz="0" w:space="0" w:color="auto"/>
      </w:divBdr>
    </w:div>
    <w:div w:id="1392002500">
      <w:bodyDiv w:val="1"/>
      <w:marLeft w:val="0"/>
      <w:marRight w:val="0"/>
      <w:marTop w:val="0"/>
      <w:marBottom w:val="0"/>
      <w:divBdr>
        <w:top w:val="none" w:sz="0" w:space="0" w:color="auto"/>
        <w:left w:val="none" w:sz="0" w:space="0" w:color="auto"/>
        <w:bottom w:val="none" w:sz="0" w:space="0" w:color="auto"/>
        <w:right w:val="none" w:sz="0" w:space="0" w:color="auto"/>
      </w:divBdr>
    </w:div>
    <w:div w:id="1410493506">
      <w:bodyDiv w:val="1"/>
      <w:marLeft w:val="0"/>
      <w:marRight w:val="0"/>
      <w:marTop w:val="0"/>
      <w:marBottom w:val="0"/>
      <w:divBdr>
        <w:top w:val="none" w:sz="0" w:space="0" w:color="auto"/>
        <w:left w:val="none" w:sz="0" w:space="0" w:color="auto"/>
        <w:bottom w:val="none" w:sz="0" w:space="0" w:color="auto"/>
        <w:right w:val="none" w:sz="0" w:space="0" w:color="auto"/>
      </w:divBdr>
    </w:div>
    <w:div w:id="1452747328">
      <w:bodyDiv w:val="1"/>
      <w:marLeft w:val="0"/>
      <w:marRight w:val="0"/>
      <w:marTop w:val="0"/>
      <w:marBottom w:val="0"/>
      <w:divBdr>
        <w:top w:val="none" w:sz="0" w:space="0" w:color="auto"/>
        <w:left w:val="none" w:sz="0" w:space="0" w:color="auto"/>
        <w:bottom w:val="none" w:sz="0" w:space="0" w:color="auto"/>
        <w:right w:val="none" w:sz="0" w:space="0" w:color="auto"/>
      </w:divBdr>
    </w:div>
    <w:div w:id="1482968729">
      <w:bodyDiv w:val="1"/>
      <w:marLeft w:val="0"/>
      <w:marRight w:val="0"/>
      <w:marTop w:val="0"/>
      <w:marBottom w:val="0"/>
      <w:divBdr>
        <w:top w:val="none" w:sz="0" w:space="0" w:color="auto"/>
        <w:left w:val="none" w:sz="0" w:space="0" w:color="auto"/>
        <w:bottom w:val="none" w:sz="0" w:space="0" w:color="auto"/>
        <w:right w:val="none" w:sz="0" w:space="0" w:color="auto"/>
      </w:divBdr>
    </w:div>
    <w:div w:id="1535540868">
      <w:bodyDiv w:val="1"/>
      <w:marLeft w:val="0"/>
      <w:marRight w:val="0"/>
      <w:marTop w:val="0"/>
      <w:marBottom w:val="0"/>
      <w:divBdr>
        <w:top w:val="none" w:sz="0" w:space="0" w:color="auto"/>
        <w:left w:val="none" w:sz="0" w:space="0" w:color="auto"/>
        <w:bottom w:val="none" w:sz="0" w:space="0" w:color="auto"/>
        <w:right w:val="none" w:sz="0" w:space="0" w:color="auto"/>
      </w:divBdr>
    </w:div>
    <w:div w:id="1550192440">
      <w:bodyDiv w:val="1"/>
      <w:marLeft w:val="0"/>
      <w:marRight w:val="0"/>
      <w:marTop w:val="0"/>
      <w:marBottom w:val="0"/>
      <w:divBdr>
        <w:top w:val="none" w:sz="0" w:space="0" w:color="auto"/>
        <w:left w:val="none" w:sz="0" w:space="0" w:color="auto"/>
        <w:bottom w:val="none" w:sz="0" w:space="0" w:color="auto"/>
        <w:right w:val="none" w:sz="0" w:space="0" w:color="auto"/>
      </w:divBdr>
    </w:div>
    <w:div w:id="1568224674">
      <w:bodyDiv w:val="1"/>
      <w:marLeft w:val="0"/>
      <w:marRight w:val="0"/>
      <w:marTop w:val="0"/>
      <w:marBottom w:val="0"/>
      <w:divBdr>
        <w:top w:val="none" w:sz="0" w:space="0" w:color="auto"/>
        <w:left w:val="none" w:sz="0" w:space="0" w:color="auto"/>
        <w:bottom w:val="none" w:sz="0" w:space="0" w:color="auto"/>
        <w:right w:val="none" w:sz="0" w:space="0" w:color="auto"/>
      </w:divBdr>
    </w:div>
    <w:div w:id="1609584423">
      <w:bodyDiv w:val="1"/>
      <w:marLeft w:val="0"/>
      <w:marRight w:val="0"/>
      <w:marTop w:val="0"/>
      <w:marBottom w:val="0"/>
      <w:divBdr>
        <w:top w:val="none" w:sz="0" w:space="0" w:color="auto"/>
        <w:left w:val="none" w:sz="0" w:space="0" w:color="auto"/>
        <w:bottom w:val="none" w:sz="0" w:space="0" w:color="auto"/>
        <w:right w:val="none" w:sz="0" w:space="0" w:color="auto"/>
      </w:divBdr>
    </w:div>
    <w:div w:id="1648122110">
      <w:bodyDiv w:val="1"/>
      <w:marLeft w:val="0"/>
      <w:marRight w:val="0"/>
      <w:marTop w:val="0"/>
      <w:marBottom w:val="0"/>
      <w:divBdr>
        <w:top w:val="none" w:sz="0" w:space="0" w:color="auto"/>
        <w:left w:val="none" w:sz="0" w:space="0" w:color="auto"/>
        <w:bottom w:val="none" w:sz="0" w:space="0" w:color="auto"/>
        <w:right w:val="none" w:sz="0" w:space="0" w:color="auto"/>
      </w:divBdr>
    </w:div>
    <w:div w:id="1667592620">
      <w:bodyDiv w:val="1"/>
      <w:marLeft w:val="0"/>
      <w:marRight w:val="0"/>
      <w:marTop w:val="0"/>
      <w:marBottom w:val="0"/>
      <w:divBdr>
        <w:top w:val="none" w:sz="0" w:space="0" w:color="auto"/>
        <w:left w:val="none" w:sz="0" w:space="0" w:color="auto"/>
        <w:bottom w:val="none" w:sz="0" w:space="0" w:color="auto"/>
        <w:right w:val="none" w:sz="0" w:space="0" w:color="auto"/>
      </w:divBdr>
    </w:div>
    <w:div w:id="1682271154">
      <w:bodyDiv w:val="1"/>
      <w:marLeft w:val="0"/>
      <w:marRight w:val="0"/>
      <w:marTop w:val="0"/>
      <w:marBottom w:val="0"/>
      <w:divBdr>
        <w:top w:val="none" w:sz="0" w:space="0" w:color="auto"/>
        <w:left w:val="none" w:sz="0" w:space="0" w:color="auto"/>
        <w:bottom w:val="none" w:sz="0" w:space="0" w:color="auto"/>
        <w:right w:val="none" w:sz="0" w:space="0" w:color="auto"/>
      </w:divBdr>
    </w:div>
    <w:div w:id="1754661787">
      <w:bodyDiv w:val="1"/>
      <w:marLeft w:val="0"/>
      <w:marRight w:val="0"/>
      <w:marTop w:val="0"/>
      <w:marBottom w:val="0"/>
      <w:divBdr>
        <w:top w:val="none" w:sz="0" w:space="0" w:color="auto"/>
        <w:left w:val="none" w:sz="0" w:space="0" w:color="auto"/>
        <w:bottom w:val="none" w:sz="0" w:space="0" w:color="auto"/>
        <w:right w:val="none" w:sz="0" w:space="0" w:color="auto"/>
      </w:divBdr>
    </w:div>
    <w:div w:id="1794058758">
      <w:bodyDiv w:val="1"/>
      <w:marLeft w:val="0"/>
      <w:marRight w:val="0"/>
      <w:marTop w:val="0"/>
      <w:marBottom w:val="0"/>
      <w:divBdr>
        <w:top w:val="none" w:sz="0" w:space="0" w:color="auto"/>
        <w:left w:val="none" w:sz="0" w:space="0" w:color="auto"/>
        <w:bottom w:val="none" w:sz="0" w:space="0" w:color="auto"/>
        <w:right w:val="none" w:sz="0" w:space="0" w:color="auto"/>
      </w:divBdr>
    </w:div>
    <w:div w:id="1807697292">
      <w:bodyDiv w:val="1"/>
      <w:marLeft w:val="0"/>
      <w:marRight w:val="0"/>
      <w:marTop w:val="0"/>
      <w:marBottom w:val="0"/>
      <w:divBdr>
        <w:top w:val="none" w:sz="0" w:space="0" w:color="auto"/>
        <w:left w:val="none" w:sz="0" w:space="0" w:color="auto"/>
        <w:bottom w:val="none" w:sz="0" w:space="0" w:color="auto"/>
        <w:right w:val="none" w:sz="0" w:space="0" w:color="auto"/>
      </w:divBdr>
    </w:div>
    <w:div w:id="1867791647">
      <w:bodyDiv w:val="1"/>
      <w:marLeft w:val="0"/>
      <w:marRight w:val="0"/>
      <w:marTop w:val="0"/>
      <w:marBottom w:val="0"/>
      <w:divBdr>
        <w:top w:val="none" w:sz="0" w:space="0" w:color="auto"/>
        <w:left w:val="none" w:sz="0" w:space="0" w:color="auto"/>
        <w:bottom w:val="none" w:sz="0" w:space="0" w:color="auto"/>
        <w:right w:val="none" w:sz="0" w:space="0" w:color="auto"/>
      </w:divBdr>
    </w:div>
    <w:div w:id="1871798932">
      <w:bodyDiv w:val="1"/>
      <w:marLeft w:val="0"/>
      <w:marRight w:val="0"/>
      <w:marTop w:val="0"/>
      <w:marBottom w:val="0"/>
      <w:divBdr>
        <w:top w:val="none" w:sz="0" w:space="0" w:color="auto"/>
        <w:left w:val="none" w:sz="0" w:space="0" w:color="auto"/>
        <w:bottom w:val="none" w:sz="0" w:space="0" w:color="auto"/>
        <w:right w:val="none" w:sz="0" w:space="0" w:color="auto"/>
      </w:divBdr>
    </w:div>
    <w:div w:id="1880391019">
      <w:bodyDiv w:val="1"/>
      <w:marLeft w:val="0"/>
      <w:marRight w:val="0"/>
      <w:marTop w:val="0"/>
      <w:marBottom w:val="0"/>
      <w:divBdr>
        <w:top w:val="none" w:sz="0" w:space="0" w:color="auto"/>
        <w:left w:val="none" w:sz="0" w:space="0" w:color="auto"/>
        <w:bottom w:val="none" w:sz="0" w:space="0" w:color="auto"/>
        <w:right w:val="none" w:sz="0" w:space="0" w:color="auto"/>
      </w:divBdr>
    </w:div>
    <w:div w:id="1923906742">
      <w:bodyDiv w:val="1"/>
      <w:marLeft w:val="0"/>
      <w:marRight w:val="0"/>
      <w:marTop w:val="0"/>
      <w:marBottom w:val="0"/>
      <w:divBdr>
        <w:top w:val="none" w:sz="0" w:space="0" w:color="auto"/>
        <w:left w:val="none" w:sz="0" w:space="0" w:color="auto"/>
        <w:bottom w:val="none" w:sz="0" w:space="0" w:color="auto"/>
        <w:right w:val="none" w:sz="0" w:space="0" w:color="auto"/>
      </w:divBdr>
    </w:div>
    <w:div w:id="1940331437">
      <w:bodyDiv w:val="1"/>
      <w:marLeft w:val="0"/>
      <w:marRight w:val="0"/>
      <w:marTop w:val="0"/>
      <w:marBottom w:val="0"/>
      <w:divBdr>
        <w:top w:val="none" w:sz="0" w:space="0" w:color="auto"/>
        <w:left w:val="none" w:sz="0" w:space="0" w:color="auto"/>
        <w:bottom w:val="none" w:sz="0" w:space="0" w:color="auto"/>
        <w:right w:val="none" w:sz="0" w:space="0" w:color="auto"/>
      </w:divBdr>
    </w:div>
    <w:div w:id="1940942350">
      <w:bodyDiv w:val="1"/>
      <w:marLeft w:val="0"/>
      <w:marRight w:val="0"/>
      <w:marTop w:val="0"/>
      <w:marBottom w:val="0"/>
      <w:divBdr>
        <w:top w:val="none" w:sz="0" w:space="0" w:color="auto"/>
        <w:left w:val="none" w:sz="0" w:space="0" w:color="auto"/>
        <w:bottom w:val="none" w:sz="0" w:space="0" w:color="auto"/>
        <w:right w:val="none" w:sz="0" w:space="0" w:color="auto"/>
      </w:divBdr>
    </w:div>
    <w:div w:id="1943567133">
      <w:bodyDiv w:val="1"/>
      <w:marLeft w:val="0"/>
      <w:marRight w:val="0"/>
      <w:marTop w:val="0"/>
      <w:marBottom w:val="0"/>
      <w:divBdr>
        <w:top w:val="none" w:sz="0" w:space="0" w:color="auto"/>
        <w:left w:val="none" w:sz="0" w:space="0" w:color="auto"/>
        <w:bottom w:val="none" w:sz="0" w:space="0" w:color="auto"/>
        <w:right w:val="none" w:sz="0" w:space="0" w:color="auto"/>
      </w:divBdr>
    </w:div>
    <w:div w:id="1978560122">
      <w:bodyDiv w:val="1"/>
      <w:marLeft w:val="0"/>
      <w:marRight w:val="0"/>
      <w:marTop w:val="0"/>
      <w:marBottom w:val="0"/>
      <w:divBdr>
        <w:top w:val="none" w:sz="0" w:space="0" w:color="auto"/>
        <w:left w:val="none" w:sz="0" w:space="0" w:color="auto"/>
        <w:bottom w:val="none" w:sz="0" w:space="0" w:color="auto"/>
        <w:right w:val="none" w:sz="0" w:space="0" w:color="auto"/>
      </w:divBdr>
    </w:div>
    <w:div w:id="2003771980">
      <w:bodyDiv w:val="1"/>
      <w:marLeft w:val="0"/>
      <w:marRight w:val="0"/>
      <w:marTop w:val="0"/>
      <w:marBottom w:val="0"/>
      <w:divBdr>
        <w:top w:val="none" w:sz="0" w:space="0" w:color="auto"/>
        <w:left w:val="none" w:sz="0" w:space="0" w:color="auto"/>
        <w:bottom w:val="none" w:sz="0" w:space="0" w:color="auto"/>
        <w:right w:val="none" w:sz="0" w:space="0" w:color="auto"/>
      </w:divBdr>
    </w:div>
    <w:div w:id="2016347439">
      <w:bodyDiv w:val="1"/>
      <w:marLeft w:val="0"/>
      <w:marRight w:val="0"/>
      <w:marTop w:val="0"/>
      <w:marBottom w:val="0"/>
      <w:divBdr>
        <w:top w:val="none" w:sz="0" w:space="0" w:color="auto"/>
        <w:left w:val="none" w:sz="0" w:space="0" w:color="auto"/>
        <w:bottom w:val="none" w:sz="0" w:space="0" w:color="auto"/>
        <w:right w:val="none" w:sz="0" w:space="0" w:color="auto"/>
      </w:divBdr>
    </w:div>
    <w:div w:id="2021814147">
      <w:bodyDiv w:val="1"/>
      <w:marLeft w:val="0"/>
      <w:marRight w:val="0"/>
      <w:marTop w:val="0"/>
      <w:marBottom w:val="0"/>
      <w:divBdr>
        <w:top w:val="none" w:sz="0" w:space="0" w:color="auto"/>
        <w:left w:val="none" w:sz="0" w:space="0" w:color="auto"/>
        <w:bottom w:val="none" w:sz="0" w:space="0" w:color="auto"/>
        <w:right w:val="none" w:sz="0" w:space="0" w:color="auto"/>
      </w:divBdr>
    </w:div>
    <w:div w:id="2067142298">
      <w:bodyDiv w:val="1"/>
      <w:marLeft w:val="0"/>
      <w:marRight w:val="0"/>
      <w:marTop w:val="0"/>
      <w:marBottom w:val="0"/>
      <w:divBdr>
        <w:top w:val="none" w:sz="0" w:space="0" w:color="auto"/>
        <w:left w:val="none" w:sz="0" w:space="0" w:color="auto"/>
        <w:bottom w:val="none" w:sz="0" w:space="0" w:color="auto"/>
        <w:right w:val="none" w:sz="0" w:space="0" w:color="auto"/>
      </w:divBdr>
    </w:div>
    <w:div w:id="2092047552">
      <w:bodyDiv w:val="1"/>
      <w:marLeft w:val="0"/>
      <w:marRight w:val="0"/>
      <w:marTop w:val="0"/>
      <w:marBottom w:val="0"/>
      <w:divBdr>
        <w:top w:val="none" w:sz="0" w:space="0" w:color="auto"/>
        <w:left w:val="none" w:sz="0" w:space="0" w:color="auto"/>
        <w:bottom w:val="none" w:sz="0" w:space="0" w:color="auto"/>
        <w:right w:val="none" w:sz="0" w:space="0" w:color="auto"/>
      </w:divBdr>
    </w:div>
    <w:div w:id="212469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4228</Words>
  <Characters>24105</Characters>
  <Application>Microsoft Office Word</Application>
  <DocSecurity>0</DocSecurity>
  <Lines>200</Lines>
  <Paragraphs>56</Paragraphs>
  <ScaleCrop>false</ScaleCrop>
  <Company>Microsoft</Company>
  <LinksUpToDate>false</LinksUpToDate>
  <CharactersWithSpaces>28277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creator>SJ.Chen</dc:creator>
  <cp:lastModifiedBy>Hsinmo.Lin(林欣模)</cp:lastModifiedBy>
  <cp:revision>3</cp:revision>
  <cp:lastPrinted>2012-09-06T12:01:00Z</cp:lastPrinted>
  <dcterms:created xsi:type="dcterms:W3CDTF">2013-07-11T07:16:00Z</dcterms:created>
  <dcterms:modified xsi:type="dcterms:W3CDTF">2013-07-11T07:17:00Z</dcterms:modified>
</cp:coreProperties>
</file>